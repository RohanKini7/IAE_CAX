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9427" w14:textId="77777777" w:rsidR="00927FE2" w:rsidRDefault="00927FE2" w:rsidP="00927FE2">
      <w:pPr>
        <w:pStyle w:val="Titel"/>
        <w:jc w:val="center"/>
        <w:rPr>
          <w:color w:val="FF0000"/>
          <w:lang w:val="en-US"/>
        </w:rPr>
      </w:pPr>
    </w:p>
    <w:p w14:paraId="59E36A04" w14:textId="77777777" w:rsidR="00927FE2" w:rsidRDefault="00927FE2" w:rsidP="00927FE2">
      <w:pPr>
        <w:rPr>
          <w:lang w:val="en-US"/>
        </w:rPr>
      </w:pPr>
    </w:p>
    <w:p w14:paraId="04671118" w14:textId="77777777" w:rsidR="00927FE2" w:rsidRDefault="00927FE2" w:rsidP="00927FE2">
      <w:pPr>
        <w:rPr>
          <w:lang w:val="en-US"/>
        </w:rPr>
      </w:pPr>
    </w:p>
    <w:p w14:paraId="01077FF1" w14:textId="77777777" w:rsidR="00927FE2" w:rsidRDefault="00927FE2" w:rsidP="00927FE2">
      <w:pPr>
        <w:rPr>
          <w:lang w:val="en-US"/>
        </w:rPr>
      </w:pPr>
    </w:p>
    <w:p w14:paraId="17C3F933" w14:textId="77777777" w:rsidR="00785281" w:rsidRDefault="00785281" w:rsidP="00927FE2">
      <w:pPr>
        <w:rPr>
          <w:lang w:val="en-US"/>
        </w:rPr>
      </w:pPr>
    </w:p>
    <w:p w14:paraId="543BD94B" w14:textId="77777777" w:rsidR="00785281" w:rsidRDefault="00785281" w:rsidP="00927FE2">
      <w:pPr>
        <w:rPr>
          <w:lang w:val="en-US"/>
        </w:rPr>
      </w:pPr>
    </w:p>
    <w:p w14:paraId="170BE754" w14:textId="77777777" w:rsidR="00785281" w:rsidRDefault="00785281" w:rsidP="00927FE2">
      <w:pPr>
        <w:rPr>
          <w:lang w:val="en-US"/>
        </w:rPr>
      </w:pPr>
    </w:p>
    <w:p w14:paraId="3EB651D7" w14:textId="77777777" w:rsidR="00785281" w:rsidRPr="00713A60" w:rsidRDefault="00785281" w:rsidP="00785281">
      <w:pPr>
        <w:pStyle w:val="Titel"/>
        <w:jc w:val="center"/>
        <w:rPr>
          <w:rFonts w:asciiTheme="minorHAnsi" w:hAnsiTheme="minorHAnsi"/>
          <w:lang w:val="en-US"/>
        </w:rPr>
      </w:pPr>
      <w:r w:rsidRPr="00713A60">
        <w:rPr>
          <w:rFonts w:asciiTheme="minorHAnsi" w:hAnsiTheme="minorHAnsi"/>
          <w:lang w:val="en-US"/>
        </w:rPr>
        <w:t>REPORT NAME*</w:t>
      </w:r>
    </w:p>
    <w:p w14:paraId="736E7427" w14:textId="77777777" w:rsidR="00785281" w:rsidRDefault="00785281" w:rsidP="00927FE2">
      <w:pPr>
        <w:rPr>
          <w:lang w:val="en-US"/>
        </w:rPr>
      </w:pPr>
    </w:p>
    <w:p w14:paraId="6F6AEE35" w14:textId="77777777" w:rsidR="00785281" w:rsidRDefault="00785281" w:rsidP="00927FE2">
      <w:pPr>
        <w:rPr>
          <w:lang w:val="en-US"/>
        </w:rPr>
      </w:pPr>
    </w:p>
    <w:p w14:paraId="744152C6" w14:textId="77777777" w:rsidR="00785281" w:rsidRDefault="00785281" w:rsidP="00927FE2">
      <w:pPr>
        <w:rPr>
          <w:lang w:val="en-US"/>
        </w:rPr>
      </w:pPr>
    </w:p>
    <w:p w14:paraId="091168F3" w14:textId="77777777" w:rsidR="00785281" w:rsidRDefault="00785281" w:rsidP="00927FE2">
      <w:pPr>
        <w:rPr>
          <w:lang w:val="en-US"/>
        </w:rPr>
      </w:pPr>
    </w:p>
    <w:p w14:paraId="7BF3DEDB" w14:textId="77777777" w:rsidR="00785281" w:rsidRDefault="00785281" w:rsidP="00927FE2">
      <w:pPr>
        <w:rPr>
          <w:lang w:val="en-US"/>
        </w:rPr>
      </w:pPr>
    </w:p>
    <w:p w14:paraId="55B97AAF" w14:textId="77777777" w:rsidR="00785281" w:rsidRDefault="00785281" w:rsidP="00927FE2">
      <w:pPr>
        <w:rPr>
          <w:lang w:val="en-US"/>
        </w:rPr>
      </w:pPr>
    </w:p>
    <w:p w14:paraId="47A4609E" w14:textId="77777777" w:rsidR="00785281" w:rsidRDefault="00785281" w:rsidP="00785281">
      <w:pPr>
        <w:rPr>
          <w:lang w:val="en-US"/>
        </w:rPr>
      </w:pPr>
    </w:p>
    <w:p w14:paraId="081B6D76" w14:textId="77777777" w:rsidR="00785281" w:rsidRDefault="00785281" w:rsidP="00785281">
      <w:pPr>
        <w:rPr>
          <w:lang w:val="en-US"/>
        </w:rPr>
      </w:pPr>
      <w:r w:rsidRPr="00927FE2">
        <w:rPr>
          <w:noProof/>
          <w:lang w:eastAsia="zh-CN"/>
        </w:rPr>
        <mc:AlternateContent>
          <mc:Choice Requires="wps">
            <w:drawing>
              <wp:anchor distT="45720" distB="45720" distL="114300" distR="114300" simplePos="0" relativeHeight="251659264" behindDoc="0" locked="0" layoutInCell="1" allowOverlap="1" wp14:anchorId="532D9D73" wp14:editId="17FE24C3">
                <wp:simplePos x="0" y="0"/>
                <wp:positionH relativeFrom="margin">
                  <wp:align>right</wp:align>
                </wp:positionH>
                <wp:positionV relativeFrom="paragraph">
                  <wp:posOffset>8890</wp:posOffset>
                </wp:positionV>
                <wp:extent cx="3419475" cy="1371600"/>
                <wp:effectExtent l="0" t="0" r="28575"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371600"/>
                        </a:xfrm>
                        <a:prstGeom prst="rect">
                          <a:avLst/>
                        </a:prstGeom>
                        <a:solidFill>
                          <a:srgbClr val="FFFFFF"/>
                        </a:solidFill>
                        <a:ln w="9525">
                          <a:solidFill>
                            <a:srgbClr val="000000"/>
                          </a:solidFill>
                          <a:miter lim="800000"/>
                          <a:headEnd/>
                          <a:tailEnd/>
                        </a:ln>
                      </wps:spPr>
                      <wps:txbx>
                        <w:txbxContent>
                          <w:p w14:paraId="397F2B4B" w14:textId="1F804840" w:rsidR="00785281" w:rsidRPr="00713A60" w:rsidRDefault="004B355A" w:rsidP="00785281">
                            <w:pPr>
                              <w:rPr>
                                <w:sz w:val="28"/>
                                <w:lang w:val="en-US"/>
                              </w:rPr>
                            </w:pPr>
                            <w:r w:rsidRPr="00713A60">
                              <w:rPr>
                                <w:sz w:val="28"/>
                                <w:lang w:val="en-US"/>
                              </w:rPr>
                              <w:t>Author</w:t>
                            </w:r>
                            <w:r w:rsidR="00E87C81" w:rsidRPr="00713A60">
                              <w:rPr>
                                <w:sz w:val="28"/>
                                <w:lang w:val="en-US"/>
                              </w:rPr>
                              <w:t>’s</w:t>
                            </w:r>
                            <w:r w:rsidRPr="00713A60">
                              <w:rPr>
                                <w:sz w:val="28"/>
                                <w:lang w:val="en-US"/>
                              </w:rPr>
                              <w:t xml:space="preserve"> name</w:t>
                            </w:r>
                            <w:r w:rsidR="00E87C81" w:rsidRPr="00713A60">
                              <w:rPr>
                                <w:sz w:val="28"/>
                                <w:lang w:val="en-US"/>
                              </w:rPr>
                              <w:t>:</w:t>
                            </w:r>
                          </w:p>
                          <w:p w14:paraId="5EACC00D" w14:textId="77777777" w:rsidR="007676D9" w:rsidRPr="00713A60" w:rsidRDefault="007676D9" w:rsidP="00785281">
                            <w:pPr>
                              <w:rPr>
                                <w:sz w:val="28"/>
                                <w:lang w:val="en-US"/>
                              </w:rPr>
                            </w:pPr>
                            <w:r w:rsidRPr="00713A60">
                              <w:rPr>
                                <w:sz w:val="28"/>
                                <w:lang w:val="en-US"/>
                              </w:rPr>
                              <w:t>Matr. Nr.:</w:t>
                            </w:r>
                          </w:p>
                          <w:p w14:paraId="24508A77" w14:textId="14219377" w:rsidR="00785281" w:rsidRPr="00713A60" w:rsidRDefault="00785281" w:rsidP="00785281">
                            <w:pPr>
                              <w:rPr>
                                <w:sz w:val="28"/>
                                <w:lang w:val="en-US"/>
                              </w:rPr>
                            </w:pPr>
                            <w:r w:rsidRPr="00713A60">
                              <w:rPr>
                                <w:sz w:val="28"/>
                                <w:lang w:val="en-US"/>
                              </w:rPr>
                              <w:t>Interna</w:t>
                            </w:r>
                            <w:r w:rsidR="004B355A" w:rsidRPr="00713A60">
                              <w:rPr>
                                <w:sz w:val="28"/>
                                <w:lang w:val="en-US"/>
                              </w:rPr>
                              <w:t xml:space="preserve">tional Automotive </w:t>
                            </w:r>
                            <w:r w:rsidR="00E87C81" w:rsidRPr="00713A60">
                              <w:rPr>
                                <w:sz w:val="28"/>
                                <w:lang w:val="en-US"/>
                              </w:rPr>
                              <w:t>E</w:t>
                            </w:r>
                            <w:r w:rsidR="004B355A" w:rsidRPr="00713A60">
                              <w:rPr>
                                <w:sz w:val="28"/>
                                <w:lang w:val="en-US"/>
                              </w:rPr>
                              <w:t>ngineering</w:t>
                            </w:r>
                          </w:p>
                          <w:p w14:paraId="40DCC59B" w14:textId="77777777" w:rsidR="00785281" w:rsidRPr="00713A60" w:rsidRDefault="004B355A" w:rsidP="00785281">
                            <w:pPr>
                              <w:rPr>
                                <w:sz w:val="28"/>
                                <w:lang w:val="en-US"/>
                              </w:rPr>
                            </w:pPr>
                            <w:r w:rsidRPr="00713A60">
                              <w:rPr>
                                <w:sz w:val="28"/>
                                <w:lang w:val="en-US"/>
                              </w:rPr>
                              <w:t>Date of submission</w:t>
                            </w:r>
                          </w:p>
                          <w:p w14:paraId="7095A4FF" w14:textId="77777777" w:rsidR="00785281" w:rsidRPr="00C508BF" w:rsidRDefault="00785281" w:rsidP="00785281">
                            <w:pPr>
                              <w:rPr>
                                <w:sz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2D9D73" id="_x0000_t202" coordsize="21600,21600" o:spt="202" path="m,l,21600r21600,l21600,xe">
                <v:stroke joinstyle="miter"/>
                <v:path gradientshapeok="t" o:connecttype="rect"/>
              </v:shapetype>
              <v:shape id="Textfeld 2" o:spid="_x0000_s1026" type="#_x0000_t202" style="position:absolute;margin-left:218.05pt;margin-top:.7pt;width:269.25pt;height:10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">
                <v:textbox>
                  <w:txbxContent>
                    <w:p w14:paraId="397F2B4B" w14:textId="1F804840" w:rsidR="00785281" w:rsidRPr="00713A60" w:rsidRDefault="004B355A" w:rsidP="00785281">
                      <w:pPr>
                        <w:rPr>
                          <w:sz w:val="28"/>
                          <w:lang w:val="en-US"/>
                        </w:rPr>
                      </w:pPr>
                      <w:r w:rsidRPr="00713A60">
                        <w:rPr>
                          <w:sz w:val="28"/>
                          <w:lang w:val="en-US"/>
                        </w:rPr>
                        <w:t>Author</w:t>
                      </w:r>
                      <w:r w:rsidR="00E87C81" w:rsidRPr="00713A60">
                        <w:rPr>
                          <w:sz w:val="28"/>
                          <w:lang w:val="en-US"/>
                        </w:rPr>
                        <w:t>’s</w:t>
                      </w:r>
                      <w:r w:rsidRPr="00713A60">
                        <w:rPr>
                          <w:sz w:val="28"/>
                          <w:lang w:val="en-US"/>
                        </w:rPr>
                        <w:t xml:space="preserve"> name</w:t>
                      </w:r>
                      <w:r w:rsidR="00E87C81" w:rsidRPr="00713A60">
                        <w:rPr>
                          <w:sz w:val="28"/>
                          <w:lang w:val="en-US"/>
                        </w:rPr>
                        <w:t>:</w:t>
                      </w:r>
                    </w:p>
                    <w:p w14:paraId="5EACC00D" w14:textId="77777777" w:rsidR="007676D9" w:rsidRPr="00713A60" w:rsidRDefault="007676D9" w:rsidP="00785281">
                      <w:pPr>
                        <w:rPr>
                          <w:sz w:val="28"/>
                          <w:lang w:val="en-US"/>
                        </w:rPr>
                      </w:pPr>
                      <w:r w:rsidRPr="00713A60">
                        <w:rPr>
                          <w:sz w:val="28"/>
                          <w:lang w:val="en-US"/>
                        </w:rPr>
                        <w:t>Matr. Nr.:</w:t>
                      </w:r>
                    </w:p>
                    <w:p w14:paraId="24508A77" w14:textId="14219377" w:rsidR="00785281" w:rsidRPr="00713A60" w:rsidRDefault="00785281" w:rsidP="00785281">
                      <w:pPr>
                        <w:rPr>
                          <w:sz w:val="28"/>
                          <w:lang w:val="en-US"/>
                        </w:rPr>
                      </w:pPr>
                      <w:r w:rsidRPr="00713A60">
                        <w:rPr>
                          <w:sz w:val="28"/>
                          <w:lang w:val="en-US"/>
                        </w:rPr>
                        <w:t>Interna</w:t>
                      </w:r>
                      <w:r w:rsidR="004B355A" w:rsidRPr="00713A60">
                        <w:rPr>
                          <w:sz w:val="28"/>
                          <w:lang w:val="en-US"/>
                        </w:rPr>
                        <w:t xml:space="preserve">tional Automotive </w:t>
                      </w:r>
                      <w:r w:rsidR="00E87C81" w:rsidRPr="00713A60">
                        <w:rPr>
                          <w:sz w:val="28"/>
                          <w:lang w:val="en-US"/>
                        </w:rPr>
                        <w:t>E</w:t>
                      </w:r>
                      <w:r w:rsidR="004B355A" w:rsidRPr="00713A60">
                        <w:rPr>
                          <w:sz w:val="28"/>
                          <w:lang w:val="en-US"/>
                        </w:rPr>
                        <w:t>ngineering</w:t>
                      </w:r>
                    </w:p>
                    <w:p w14:paraId="40DCC59B" w14:textId="77777777" w:rsidR="00785281" w:rsidRPr="00713A60" w:rsidRDefault="004B355A" w:rsidP="00785281">
                      <w:pPr>
                        <w:rPr>
                          <w:sz w:val="28"/>
                          <w:lang w:val="en-US"/>
                        </w:rPr>
                      </w:pPr>
                      <w:r w:rsidRPr="00713A60">
                        <w:rPr>
                          <w:sz w:val="28"/>
                          <w:lang w:val="en-US"/>
                        </w:rPr>
                        <w:t>Date of submission</w:t>
                      </w:r>
                    </w:p>
                    <w:p w14:paraId="7095A4FF" w14:textId="77777777" w:rsidR="00785281" w:rsidRPr="00C508BF" w:rsidRDefault="00785281" w:rsidP="00785281">
                      <w:pPr>
                        <w:rPr>
                          <w:sz w:val="28"/>
                          <w:lang w:val="en-US"/>
                        </w:rPr>
                      </w:pPr>
                    </w:p>
                  </w:txbxContent>
                </v:textbox>
                <w10:wrap type="square" anchorx="margin"/>
              </v:shape>
            </w:pict>
          </mc:Fallback>
        </mc:AlternateContent>
      </w:r>
    </w:p>
    <w:p w14:paraId="1F42F61A" w14:textId="77777777" w:rsidR="00785281" w:rsidRDefault="00785281" w:rsidP="00785281">
      <w:pPr>
        <w:rPr>
          <w:lang w:val="en-US"/>
        </w:rPr>
      </w:pPr>
    </w:p>
    <w:p w14:paraId="66E7F9B1" w14:textId="77777777" w:rsidR="00785281" w:rsidRDefault="00785281" w:rsidP="00785281">
      <w:pPr>
        <w:rPr>
          <w:lang w:val="en-US"/>
        </w:rPr>
      </w:pPr>
    </w:p>
    <w:p w14:paraId="6C62E89E" w14:textId="77777777" w:rsidR="00785281" w:rsidRDefault="00785281" w:rsidP="00785281">
      <w:pPr>
        <w:rPr>
          <w:lang w:val="en-US"/>
        </w:rPr>
      </w:pPr>
    </w:p>
    <w:p w14:paraId="2982F620" w14:textId="77777777" w:rsidR="00785281" w:rsidRDefault="00785281" w:rsidP="00785281">
      <w:pPr>
        <w:rPr>
          <w:lang w:val="en-US"/>
        </w:rPr>
      </w:pPr>
    </w:p>
    <w:p w14:paraId="202905DD" w14:textId="77777777" w:rsidR="00785281" w:rsidRDefault="00785281" w:rsidP="00785281">
      <w:pPr>
        <w:rPr>
          <w:lang w:val="en-US"/>
        </w:rPr>
      </w:pPr>
    </w:p>
    <w:p w14:paraId="60D2B9C3" w14:textId="77777777" w:rsidR="00785281" w:rsidRDefault="00785281" w:rsidP="00785281">
      <w:pPr>
        <w:rPr>
          <w:lang w:val="en-US"/>
        </w:rPr>
      </w:pPr>
    </w:p>
    <w:p w14:paraId="0F2D5CD0" w14:textId="77777777" w:rsidR="00785281" w:rsidRDefault="00785281" w:rsidP="00927FE2">
      <w:pPr>
        <w:rPr>
          <w:lang w:val="en-US"/>
        </w:rPr>
      </w:pPr>
      <w:r>
        <w:rPr>
          <w:lang w:val="en-US"/>
        </w:rPr>
        <w:br w:type="page"/>
      </w:r>
    </w:p>
    <w:p w14:paraId="5A4E4B69" w14:textId="77777777" w:rsidR="00785281" w:rsidRPr="00927FE2" w:rsidRDefault="00785281" w:rsidP="00927FE2">
      <w:pPr>
        <w:rPr>
          <w:lang w:val="en-US"/>
        </w:rPr>
      </w:pPr>
    </w:p>
    <w:p w14:paraId="08AFEFA9" w14:textId="77777777" w:rsidR="00182CB9" w:rsidRPr="00C508BF" w:rsidRDefault="00182CB9" w:rsidP="00182CB9">
      <w:pPr>
        <w:spacing w:line="360" w:lineRule="auto"/>
        <w:rPr>
          <w:sz w:val="32"/>
          <w:u w:val="single"/>
          <w:lang w:val="en-US"/>
        </w:rPr>
      </w:pPr>
      <w:r w:rsidRPr="00C508BF">
        <w:rPr>
          <w:sz w:val="32"/>
          <w:u w:val="single"/>
          <w:lang w:val="en-US"/>
        </w:rPr>
        <w:t>Contents of Report</w:t>
      </w:r>
    </w:p>
    <w:sdt>
      <w:sdtPr>
        <w:rPr>
          <w:rFonts w:eastAsiaTheme="minorEastAsia" w:cs="Times New Roman"/>
          <w:color w:val="auto"/>
          <w:sz w:val="22"/>
          <w:szCs w:val="22"/>
          <w:lang w:val="de-DE" w:eastAsia="de-DE"/>
        </w:rPr>
        <w:id w:val="-1660070380"/>
        <w:docPartObj>
          <w:docPartGallery w:val="Table of Contents"/>
          <w:docPartUnique/>
        </w:docPartObj>
      </w:sdtPr>
      <w:sdtEndPr>
        <w:rPr>
          <w:bCs/>
        </w:rPr>
      </w:sdtEndPr>
      <w:sdtContent>
        <w:p w14:paraId="6089EB2D" w14:textId="77777777" w:rsidR="00404F81" w:rsidRPr="00404F81" w:rsidRDefault="00404F81" w:rsidP="00A963AC">
          <w:pPr>
            <w:pStyle w:val="Inhaltsverzeichnisberschrift"/>
          </w:pPr>
        </w:p>
        <w:p w14:paraId="698C7533" w14:textId="74EBB261" w:rsidR="00381361" w:rsidRDefault="00404F81" w:rsidP="00381361">
          <w:pPr>
            <w:pStyle w:val="Verzeichnis1"/>
            <w:rPr>
              <w:ins w:id="2" w:author="Elger, Gordon" w:date="2023-12-06T23:37:00Z"/>
              <w:rFonts w:asciiTheme="minorHAnsi" w:hAnsiTheme="minorHAnsi" w:cstheme="minorBidi"/>
              <w:noProof/>
              <w:kern w:val="2"/>
              <w14:ligatures w14:val="standardContextual"/>
            </w:rPr>
          </w:pPr>
          <w:r>
            <w:fldChar w:fldCharType="begin"/>
          </w:r>
          <w:r>
            <w:instrText xml:space="preserve"> TOC \o "1-3" \h \z \u </w:instrText>
          </w:r>
          <w:r>
            <w:fldChar w:fldCharType="separate"/>
          </w:r>
          <w:ins w:id="3" w:author="Elger, Gordon" w:date="2023-12-06T23:37:00Z">
            <w:r w:rsidR="00381361" w:rsidRPr="00704809">
              <w:rPr>
                <w:rStyle w:val="Hyperlink"/>
                <w:noProof/>
              </w:rPr>
              <w:fldChar w:fldCharType="begin"/>
            </w:r>
            <w:r w:rsidR="00381361" w:rsidRPr="00704809">
              <w:rPr>
                <w:rStyle w:val="Hyperlink"/>
                <w:noProof/>
              </w:rPr>
              <w:instrText xml:space="preserve"> </w:instrText>
            </w:r>
            <w:r w:rsidR="00381361">
              <w:rPr>
                <w:noProof/>
              </w:rPr>
              <w:instrText>HYPERLINK \l "_Toc152798275"</w:instrText>
            </w:r>
            <w:r w:rsidR="00381361" w:rsidRPr="00704809">
              <w:rPr>
                <w:rStyle w:val="Hyperlink"/>
                <w:noProof/>
              </w:rPr>
              <w:instrText xml:space="preserve"> </w:instrText>
            </w:r>
            <w:r w:rsidR="00381361" w:rsidRPr="00704809">
              <w:rPr>
                <w:rStyle w:val="Hyperlink"/>
                <w:noProof/>
              </w:rPr>
            </w:r>
            <w:r w:rsidR="00381361" w:rsidRPr="00704809">
              <w:rPr>
                <w:rStyle w:val="Hyperlink"/>
                <w:noProof/>
              </w:rPr>
              <w:fldChar w:fldCharType="separate"/>
            </w:r>
            <w:r w:rsidR="00381361" w:rsidRPr="00704809">
              <w:rPr>
                <w:rStyle w:val="Hyperlink"/>
                <w:noProof/>
              </w:rPr>
              <w:t>1.</w:t>
            </w:r>
            <w:r w:rsidR="00381361">
              <w:rPr>
                <w:rFonts w:asciiTheme="minorHAnsi" w:hAnsiTheme="minorHAnsi" w:cstheme="minorBidi"/>
                <w:noProof/>
                <w:kern w:val="2"/>
                <w14:ligatures w14:val="standardContextual"/>
              </w:rPr>
              <w:tab/>
            </w:r>
            <w:r w:rsidR="00381361" w:rsidRPr="00704809">
              <w:rPr>
                <w:rStyle w:val="Hyperlink"/>
                <w:noProof/>
              </w:rPr>
              <w:t>EXECUTIVE SUMMARY</w:t>
            </w:r>
            <w:r w:rsidR="00381361">
              <w:rPr>
                <w:noProof/>
                <w:webHidden/>
              </w:rPr>
              <w:tab/>
            </w:r>
            <w:r w:rsidR="00381361">
              <w:rPr>
                <w:noProof/>
                <w:webHidden/>
              </w:rPr>
              <w:fldChar w:fldCharType="begin"/>
            </w:r>
            <w:r w:rsidR="00381361">
              <w:rPr>
                <w:noProof/>
                <w:webHidden/>
              </w:rPr>
              <w:instrText xml:space="preserve"> PAGEREF _Toc152798275 \h </w:instrText>
            </w:r>
            <w:r w:rsidR="00381361">
              <w:rPr>
                <w:noProof/>
                <w:webHidden/>
              </w:rPr>
            </w:r>
          </w:ins>
          <w:r w:rsidR="00381361">
            <w:rPr>
              <w:noProof/>
              <w:webHidden/>
            </w:rPr>
            <w:fldChar w:fldCharType="separate"/>
          </w:r>
          <w:ins w:id="4" w:author="Elger, Gordon" w:date="2023-12-06T23:37:00Z">
            <w:r w:rsidR="00381361">
              <w:rPr>
                <w:noProof/>
                <w:webHidden/>
              </w:rPr>
              <w:t>3</w:t>
            </w:r>
            <w:r w:rsidR="00381361">
              <w:rPr>
                <w:noProof/>
                <w:webHidden/>
              </w:rPr>
              <w:fldChar w:fldCharType="end"/>
            </w:r>
            <w:r w:rsidR="00381361" w:rsidRPr="00704809">
              <w:rPr>
                <w:rStyle w:val="Hyperlink"/>
                <w:noProof/>
              </w:rPr>
              <w:fldChar w:fldCharType="end"/>
            </w:r>
          </w:ins>
        </w:p>
        <w:p w14:paraId="4C79123F" w14:textId="2424D4CE" w:rsidR="00381361" w:rsidRDefault="00381361" w:rsidP="00381361">
          <w:pPr>
            <w:pStyle w:val="Verzeichnis1"/>
            <w:rPr>
              <w:ins w:id="5" w:author="Elger, Gordon" w:date="2023-12-06T23:37:00Z"/>
              <w:rFonts w:asciiTheme="minorHAnsi" w:hAnsiTheme="minorHAnsi" w:cstheme="minorBidi"/>
              <w:noProof/>
              <w:kern w:val="2"/>
              <w14:ligatures w14:val="standardContextual"/>
            </w:rPr>
          </w:pPr>
          <w:ins w:id="6"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"_Toc152798276"</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2.</w:t>
            </w:r>
            <w:r>
              <w:rPr>
                <w:rFonts w:asciiTheme="minorHAnsi" w:hAnsiTheme="minorHAnsi" w:cstheme="minorBidi"/>
                <w:noProof/>
                <w:kern w:val="2"/>
                <w14:ligatures w14:val="standardContextual"/>
              </w:rPr>
              <w:tab/>
            </w:r>
            <w:r w:rsidRPr="00704809">
              <w:rPr>
                <w:rStyle w:val="Hyperlink"/>
                <w:noProof/>
              </w:rPr>
              <w:t>TARGET</w:t>
            </w:r>
            <w:r>
              <w:rPr>
                <w:noProof/>
                <w:webHidden/>
              </w:rPr>
              <w:tab/>
            </w:r>
            <w:r>
              <w:rPr>
                <w:noProof/>
                <w:webHidden/>
              </w:rPr>
              <w:fldChar w:fldCharType="begin"/>
            </w:r>
            <w:r>
              <w:rPr>
                <w:noProof/>
                <w:webHidden/>
              </w:rPr>
              <w:instrText xml:space="preserve"> PAGEREF _Toc152798276 \h </w:instrText>
            </w:r>
            <w:r>
              <w:rPr>
                <w:noProof/>
                <w:webHidden/>
              </w:rPr>
            </w:r>
          </w:ins>
          <w:r>
            <w:rPr>
              <w:noProof/>
              <w:webHidden/>
            </w:rPr>
            <w:fldChar w:fldCharType="separate"/>
          </w:r>
          <w:ins w:id="7" w:author="Elger, Gordon" w:date="2023-12-06T23:37:00Z">
            <w:r>
              <w:rPr>
                <w:noProof/>
                <w:webHidden/>
              </w:rPr>
              <w:t>3</w:t>
            </w:r>
            <w:r>
              <w:rPr>
                <w:noProof/>
                <w:webHidden/>
              </w:rPr>
              <w:fldChar w:fldCharType="end"/>
            </w:r>
            <w:r w:rsidRPr="00704809">
              <w:rPr>
                <w:rStyle w:val="Hyperlink"/>
                <w:noProof/>
              </w:rPr>
              <w:fldChar w:fldCharType="end"/>
            </w:r>
          </w:ins>
        </w:p>
        <w:p w14:paraId="5BBDEA3B" w14:textId="02FF1161" w:rsidR="00381361" w:rsidRDefault="00381361" w:rsidP="00381361">
          <w:pPr>
            <w:pStyle w:val="Verzeichnis1"/>
            <w:rPr>
              <w:ins w:id="8" w:author="Elger, Gordon" w:date="2023-12-06T23:37:00Z"/>
              <w:rFonts w:asciiTheme="minorHAnsi" w:hAnsiTheme="minorHAnsi" w:cstheme="minorBidi"/>
              <w:noProof/>
              <w:kern w:val="2"/>
              <w14:ligatures w14:val="standardContextual"/>
            </w:rPr>
          </w:pPr>
          <w:ins w:id="9"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"_Toc152798278"</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3.</w:t>
            </w:r>
            <w:r>
              <w:rPr>
                <w:rFonts w:asciiTheme="minorHAnsi" w:hAnsiTheme="minorHAnsi" w:cstheme="minorBidi"/>
                <w:noProof/>
                <w:kern w:val="2"/>
                <w14:ligatures w14:val="standardContextual"/>
              </w:rPr>
              <w:tab/>
            </w:r>
            <w:r w:rsidRPr="00704809">
              <w:rPr>
                <w:rStyle w:val="Hyperlink"/>
                <w:noProof/>
              </w:rPr>
              <w:t>BACKGROUND/ INTRODUCTION</w:t>
            </w:r>
            <w:r>
              <w:rPr>
                <w:noProof/>
                <w:webHidden/>
              </w:rPr>
              <w:tab/>
            </w:r>
            <w:r>
              <w:rPr>
                <w:noProof/>
                <w:webHidden/>
              </w:rPr>
              <w:fldChar w:fldCharType="begin"/>
            </w:r>
            <w:r>
              <w:rPr>
                <w:noProof/>
                <w:webHidden/>
              </w:rPr>
              <w:instrText xml:space="preserve"> PAGEREF _Toc152798278 \h </w:instrText>
            </w:r>
            <w:r>
              <w:rPr>
                <w:noProof/>
                <w:webHidden/>
              </w:rPr>
            </w:r>
          </w:ins>
          <w:r>
            <w:rPr>
              <w:noProof/>
              <w:webHidden/>
            </w:rPr>
            <w:fldChar w:fldCharType="separate"/>
          </w:r>
          <w:ins w:id="10" w:author="Elger, Gordon" w:date="2023-12-06T23:37:00Z">
            <w:r>
              <w:rPr>
                <w:noProof/>
                <w:webHidden/>
              </w:rPr>
              <w:t>3</w:t>
            </w:r>
            <w:r>
              <w:rPr>
                <w:noProof/>
                <w:webHidden/>
              </w:rPr>
              <w:fldChar w:fldCharType="end"/>
            </w:r>
            <w:r w:rsidRPr="00704809">
              <w:rPr>
                <w:rStyle w:val="Hyperlink"/>
                <w:noProof/>
              </w:rPr>
              <w:fldChar w:fldCharType="end"/>
            </w:r>
          </w:ins>
        </w:p>
        <w:p w14:paraId="1FCFB021" w14:textId="5CB9D0F5" w:rsidR="00381361" w:rsidRDefault="00381361" w:rsidP="00381361">
          <w:pPr>
            <w:pStyle w:val="Verzeichnis1"/>
            <w:rPr>
              <w:ins w:id="11" w:author="Elger, Gordon" w:date="2023-12-06T23:37:00Z"/>
              <w:rFonts w:asciiTheme="minorHAnsi" w:hAnsiTheme="minorHAnsi" w:cstheme="minorBidi"/>
              <w:noProof/>
              <w:kern w:val="2"/>
              <w14:ligatures w14:val="standardContextual"/>
            </w:rPr>
          </w:pPr>
          <w:ins w:id="12"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"_Toc152798279"</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4.</w:t>
            </w:r>
            <w:r>
              <w:rPr>
                <w:rFonts w:asciiTheme="minorHAnsi" w:hAnsiTheme="minorHAnsi" w:cstheme="minorBidi"/>
                <w:noProof/>
                <w:kern w:val="2"/>
                <w14:ligatures w14:val="standardContextual"/>
              </w:rPr>
              <w:tab/>
            </w:r>
            <w:r w:rsidRPr="00704809">
              <w:rPr>
                <w:rStyle w:val="Hyperlink"/>
                <w:noProof/>
              </w:rPr>
              <w:t>ASSUMPTIONS</w:t>
            </w:r>
            <w:r>
              <w:rPr>
                <w:noProof/>
                <w:webHidden/>
              </w:rPr>
              <w:tab/>
            </w:r>
            <w:r>
              <w:rPr>
                <w:noProof/>
                <w:webHidden/>
              </w:rPr>
              <w:fldChar w:fldCharType="begin"/>
            </w:r>
            <w:r>
              <w:rPr>
                <w:noProof/>
                <w:webHidden/>
              </w:rPr>
              <w:instrText xml:space="preserve"> PAGEREF _Toc152798279 \h </w:instrText>
            </w:r>
            <w:r>
              <w:rPr>
                <w:noProof/>
                <w:webHidden/>
              </w:rPr>
            </w:r>
          </w:ins>
          <w:r>
            <w:rPr>
              <w:noProof/>
              <w:webHidden/>
            </w:rPr>
            <w:fldChar w:fldCharType="separate"/>
          </w:r>
          <w:ins w:id="13" w:author="Elger, Gordon" w:date="2023-12-06T23:37:00Z">
            <w:r>
              <w:rPr>
                <w:noProof/>
                <w:webHidden/>
              </w:rPr>
              <w:t>3</w:t>
            </w:r>
            <w:r>
              <w:rPr>
                <w:noProof/>
                <w:webHidden/>
              </w:rPr>
              <w:fldChar w:fldCharType="end"/>
            </w:r>
            <w:r w:rsidRPr="00704809">
              <w:rPr>
                <w:rStyle w:val="Hyperlink"/>
                <w:noProof/>
              </w:rPr>
              <w:fldChar w:fldCharType="end"/>
            </w:r>
          </w:ins>
        </w:p>
        <w:p w14:paraId="7DA49B88" w14:textId="25A9339F" w:rsidR="00381361" w:rsidRDefault="00381361" w:rsidP="00381361">
          <w:pPr>
            <w:pStyle w:val="Verzeichnis1"/>
            <w:rPr>
              <w:ins w:id="14" w:author="Elger, Gordon" w:date="2023-12-06T23:37:00Z"/>
              <w:rFonts w:asciiTheme="minorHAnsi" w:hAnsiTheme="minorHAnsi" w:cstheme="minorBidi"/>
              <w:noProof/>
              <w:kern w:val="2"/>
              <w14:ligatures w14:val="standardContextual"/>
            </w:rPr>
          </w:pPr>
          <w:ins w:id="15"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"_Toc152798280"</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5.</w:t>
            </w:r>
            <w:r>
              <w:rPr>
                <w:rFonts w:asciiTheme="minorHAnsi" w:hAnsiTheme="minorHAnsi" w:cstheme="minorBidi"/>
                <w:noProof/>
                <w:kern w:val="2"/>
                <w14:ligatures w14:val="standardContextual"/>
              </w:rPr>
              <w:tab/>
            </w:r>
            <w:r w:rsidRPr="00704809">
              <w:rPr>
                <w:rStyle w:val="Hyperlink"/>
                <w:noProof/>
              </w:rPr>
              <w:t>CAE MODEL/MODELS</w:t>
            </w:r>
            <w:r>
              <w:rPr>
                <w:noProof/>
                <w:webHidden/>
              </w:rPr>
              <w:tab/>
            </w:r>
            <w:r>
              <w:rPr>
                <w:noProof/>
                <w:webHidden/>
              </w:rPr>
              <w:fldChar w:fldCharType="begin"/>
            </w:r>
            <w:r>
              <w:rPr>
                <w:noProof/>
                <w:webHidden/>
              </w:rPr>
              <w:instrText xml:space="preserve"> PAGEREF _Toc152798280 \h </w:instrText>
            </w:r>
            <w:r>
              <w:rPr>
                <w:noProof/>
                <w:webHidden/>
              </w:rPr>
            </w:r>
          </w:ins>
          <w:r>
            <w:rPr>
              <w:noProof/>
              <w:webHidden/>
            </w:rPr>
            <w:fldChar w:fldCharType="separate"/>
          </w:r>
          <w:ins w:id="16" w:author="Elger, Gordon" w:date="2023-12-06T23:37:00Z">
            <w:r>
              <w:rPr>
                <w:noProof/>
                <w:webHidden/>
              </w:rPr>
              <w:t>4</w:t>
            </w:r>
            <w:r>
              <w:rPr>
                <w:noProof/>
                <w:webHidden/>
              </w:rPr>
              <w:fldChar w:fldCharType="end"/>
            </w:r>
            <w:r w:rsidRPr="00704809">
              <w:rPr>
                <w:rStyle w:val="Hyperlink"/>
                <w:noProof/>
              </w:rPr>
              <w:fldChar w:fldCharType="end"/>
            </w:r>
          </w:ins>
        </w:p>
        <w:p w14:paraId="2EEF9D6E" w14:textId="21311072" w:rsidR="00381361" w:rsidRDefault="00381361">
          <w:pPr>
            <w:pStyle w:val="Verzeichnis2"/>
            <w:tabs>
              <w:tab w:val="right" w:leader="dot" w:pos="9062"/>
            </w:tabs>
            <w:rPr>
              <w:ins w:id="17" w:author="Elger, Gordon" w:date="2023-12-06T23:37:00Z"/>
              <w:rFonts w:asciiTheme="minorHAnsi" w:hAnsiTheme="minorHAnsi" w:cstheme="minorBidi"/>
              <w:noProof/>
              <w:kern w:val="2"/>
              <w14:ligatures w14:val="standardContextual"/>
            </w:rPr>
          </w:pPr>
          <w:ins w:id="18"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"_Toc152798281"</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5. 1 CAD</w:t>
            </w:r>
            <w:r>
              <w:rPr>
                <w:noProof/>
                <w:webHidden/>
              </w:rPr>
              <w:tab/>
            </w:r>
            <w:r>
              <w:rPr>
                <w:noProof/>
                <w:webHidden/>
              </w:rPr>
              <w:fldChar w:fldCharType="begin"/>
            </w:r>
            <w:r>
              <w:rPr>
                <w:noProof/>
                <w:webHidden/>
              </w:rPr>
              <w:instrText xml:space="preserve"> PAGEREF _Toc152798281 \h </w:instrText>
            </w:r>
            <w:r>
              <w:rPr>
                <w:noProof/>
                <w:webHidden/>
              </w:rPr>
            </w:r>
          </w:ins>
          <w:r>
            <w:rPr>
              <w:noProof/>
              <w:webHidden/>
            </w:rPr>
            <w:fldChar w:fldCharType="separate"/>
          </w:r>
          <w:ins w:id="19" w:author="Elger, Gordon" w:date="2023-12-06T23:37:00Z">
            <w:r>
              <w:rPr>
                <w:noProof/>
                <w:webHidden/>
              </w:rPr>
              <w:t>4</w:t>
            </w:r>
            <w:r>
              <w:rPr>
                <w:noProof/>
                <w:webHidden/>
              </w:rPr>
              <w:fldChar w:fldCharType="end"/>
            </w:r>
            <w:r w:rsidRPr="00704809">
              <w:rPr>
                <w:rStyle w:val="Hyperlink"/>
                <w:noProof/>
              </w:rPr>
              <w:fldChar w:fldCharType="end"/>
            </w:r>
          </w:ins>
        </w:p>
        <w:p w14:paraId="39774387" w14:textId="6850982D" w:rsidR="00381361" w:rsidRDefault="00381361">
          <w:pPr>
            <w:pStyle w:val="Verzeichnis2"/>
            <w:tabs>
              <w:tab w:val="right" w:leader="dot" w:pos="9062"/>
            </w:tabs>
            <w:rPr>
              <w:ins w:id="20" w:author="Elger, Gordon" w:date="2023-12-06T23:37:00Z"/>
              <w:rFonts w:asciiTheme="minorHAnsi" w:hAnsiTheme="minorHAnsi" w:cstheme="minorBidi"/>
              <w:noProof/>
              <w:kern w:val="2"/>
              <w14:ligatures w14:val="standardContextual"/>
            </w:rPr>
          </w:pPr>
          <w:ins w:id="21"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"_Toc152798282"</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5.2 CAE</w:t>
            </w:r>
            <w:r>
              <w:rPr>
                <w:noProof/>
                <w:webHidden/>
              </w:rPr>
              <w:tab/>
            </w:r>
            <w:r>
              <w:rPr>
                <w:noProof/>
                <w:webHidden/>
              </w:rPr>
              <w:fldChar w:fldCharType="begin"/>
            </w:r>
            <w:r>
              <w:rPr>
                <w:noProof/>
                <w:webHidden/>
              </w:rPr>
              <w:instrText xml:space="preserve"> PAGEREF _Toc152798282 \h </w:instrText>
            </w:r>
            <w:r>
              <w:rPr>
                <w:noProof/>
                <w:webHidden/>
              </w:rPr>
            </w:r>
          </w:ins>
          <w:r>
            <w:rPr>
              <w:noProof/>
              <w:webHidden/>
            </w:rPr>
            <w:fldChar w:fldCharType="separate"/>
          </w:r>
          <w:ins w:id="22" w:author="Elger, Gordon" w:date="2023-12-06T23:37:00Z">
            <w:r>
              <w:rPr>
                <w:noProof/>
                <w:webHidden/>
              </w:rPr>
              <w:t>4</w:t>
            </w:r>
            <w:r>
              <w:rPr>
                <w:noProof/>
                <w:webHidden/>
              </w:rPr>
              <w:fldChar w:fldCharType="end"/>
            </w:r>
            <w:r w:rsidRPr="00704809">
              <w:rPr>
                <w:rStyle w:val="Hyperlink"/>
                <w:noProof/>
              </w:rPr>
              <w:fldChar w:fldCharType="end"/>
            </w:r>
          </w:ins>
        </w:p>
        <w:p w14:paraId="2F665F38" w14:textId="7AD749DF" w:rsidR="00381361" w:rsidRDefault="00381361">
          <w:pPr>
            <w:pStyle w:val="Verzeichnis2"/>
            <w:tabs>
              <w:tab w:val="right" w:leader="dot" w:pos="9062"/>
            </w:tabs>
            <w:rPr>
              <w:ins w:id="23" w:author="Elger, Gordon" w:date="2023-12-06T23:37:00Z"/>
              <w:rFonts w:asciiTheme="minorHAnsi" w:hAnsiTheme="minorHAnsi" w:cstheme="minorBidi"/>
              <w:noProof/>
              <w:kern w:val="2"/>
              <w14:ligatures w14:val="standardContextual"/>
            </w:rPr>
          </w:pPr>
          <w:ins w:id="24"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"_Toc152798283"</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5.3 Postprocessing</w:t>
            </w:r>
            <w:r>
              <w:rPr>
                <w:noProof/>
                <w:webHidden/>
              </w:rPr>
              <w:tab/>
            </w:r>
            <w:r>
              <w:rPr>
                <w:noProof/>
                <w:webHidden/>
              </w:rPr>
              <w:fldChar w:fldCharType="begin"/>
            </w:r>
            <w:r>
              <w:rPr>
                <w:noProof/>
                <w:webHidden/>
              </w:rPr>
              <w:instrText xml:space="preserve"> PAGEREF _Toc152798283 \h </w:instrText>
            </w:r>
            <w:r>
              <w:rPr>
                <w:noProof/>
                <w:webHidden/>
              </w:rPr>
            </w:r>
          </w:ins>
          <w:r>
            <w:rPr>
              <w:noProof/>
              <w:webHidden/>
            </w:rPr>
            <w:fldChar w:fldCharType="separate"/>
          </w:r>
          <w:ins w:id="25" w:author="Elger, Gordon" w:date="2023-12-06T23:37:00Z">
            <w:r>
              <w:rPr>
                <w:noProof/>
                <w:webHidden/>
              </w:rPr>
              <w:t>4</w:t>
            </w:r>
            <w:r>
              <w:rPr>
                <w:noProof/>
                <w:webHidden/>
              </w:rPr>
              <w:fldChar w:fldCharType="end"/>
            </w:r>
            <w:r w:rsidRPr="00704809">
              <w:rPr>
                <w:rStyle w:val="Hyperlink"/>
                <w:noProof/>
              </w:rPr>
              <w:fldChar w:fldCharType="end"/>
            </w:r>
          </w:ins>
        </w:p>
        <w:p w14:paraId="055FC4A2" w14:textId="477B8A04" w:rsidR="00381361" w:rsidRDefault="00381361">
          <w:pPr>
            <w:pStyle w:val="Verzeichnis2"/>
            <w:tabs>
              <w:tab w:val="right" w:leader="dot" w:pos="9062"/>
            </w:tabs>
            <w:rPr>
              <w:ins w:id="26" w:author="Elger, Gordon" w:date="2023-12-06T23:37:00Z"/>
              <w:rFonts w:asciiTheme="minorHAnsi" w:hAnsiTheme="minorHAnsi" w:cstheme="minorBidi"/>
              <w:noProof/>
              <w:kern w:val="2"/>
              <w14:ligatures w14:val="standardContextual"/>
            </w:rPr>
          </w:pPr>
          <w:ins w:id="27"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"_Toc152798284"</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5.3 DOE</w:t>
            </w:r>
            <w:r>
              <w:rPr>
                <w:noProof/>
                <w:webHidden/>
              </w:rPr>
              <w:tab/>
            </w:r>
            <w:r>
              <w:rPr>
                <w:noProof/>
                <w:webHidden/>
              </w:rPr>
              <w:fldChar w:fldCharType="begin"/>
            </w:r>
            <w:r>
              <w:rPr>
                <w:noProof/>
                <w:webHidden/>
              </w:rPr>
              <w:instrText xml:space="preserve"> PAGEREF _Toc152798284 \h </w:instrText>
            </w:r>
            <w:r>
              <w:rPr>
                <w:noProof/>
                <w:webHidden/>
              </w:rPr>
            </w:r>
          </w:ins>
          <w:r>
            <w:rPr>
              <w:noProof/>
              <w:webHidden/>
            </w:rPr>
            <w:fldChar w:fldCharType="separate"/>
          </w:r>
          <w:ins w:id="28" w:author="Elger, Gordon" w:date="2023-12-06T23:37:00Z">
            <w:r>
              <w:rPr>
                <w:noProof/>
                <w:webHidden/>
              </w:rPr>
              <w:t>4</w:t>
            </w:r>
            <w:r>
              <w:rPr>
                <w:noProof/>
                <w:webHidden/>
              </w:rPr>
              <w:fldChar w:fldCharType="end"/>
            </w:r>
            <w:r w:rsidRPr="00704809">
              <w:rPr>
                <w:rStyle w:val="Hyperlink"/>
                <w:noProof/>
              </w:rPr>
              <w:fldChar w:fldCharType="end"/>
            </w:r>
          </w:ins>
        </w:p>
        <w:p w14:paraId="460733CC" w14:textId="5C222179" w:rsidR="00381361" w:rsidRDefault="00381361" w:rsidP="00381361">
          <w:pPr>
            <w:pStyle w:val="Verzeichnis1"/>
            <w:rPr>
              <w:ins w:id="29" w:author="Elger, Gordon" w:date="2023-12-06T23:37:00Z"/>
              <w:rFonts w:asciiTheme="minorHAnsi" w:hAnsiTheme="minorHAnsi" w:cstheme="minorBidi"/>
              <w:noProof/>
              <w:kern w:val="2"/>
              <w14:ligatures w14:val="standardContextual"/>
            </w:rPr>
          </w:pPr>
          <w:ins w:id="30"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"_Toc152798285"</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6.</w:t>
            </w:r>
            <w:r>
              <w:rPr>
                <w:rFonts w:asciiTheme="minorHAnsi" w:hAnsiTheme="minorHAnsi" w:cstheme="minorBidi"/>
                <w:noProof/>
                <w:kern w:val="2"/>
                <w14:ligatures w14:val="standardContextual"/>
              </w:rPr>
              <w:tab/>
            </w:r>
            <w:r w:rsidRPr="00704809">
              <w:rPr>
                <w:rStyle w:val="Hyperlink"/>
                <w:noProof/>
              </w:rPr>
              <w:t>RESULTS and DISCUSSION</w:t>
            </w:r>
            <w:r>
              <w:rPr>
                <w:noProof/>
                <w:webHidden/>
              </w:rPr>
              <w:tab/>
            </w:r>
            <w:r>
              <w:rPr>
                <w:noProof/>
                <w:webHidden/>
              </w:rPr>
              <w:fldChar w:fldCharType="begin"/>
            </w:r>
            <w:r>
              <w:rPr>
                <w:noProof/>
                <w:webHidden/>
              </w:rPr>
              <w:instrText xml:space="preserve"> PAGEREF _Toc152798285 \h </w:instrText>
            </w:r>
            <w:r>
              <w:rPr>
                <w:noProof/>
                <w:webHidden/>
              </w:rPr>
            </w:r>
          </w:ins>
          <w:r>
            <w:rPr>
              <w:noProof/>
              <w:webHidden/>
            </w:rPr>
            <w:fldChar w:fldCharType="separate"/>
          </w:r>
          <w:ins w:id="31" w:author="Elger, Gordon" w:date="2023-12-06T23:37:00Z">
            <w:r>
              <w:rPr>
                <w:noProof/>
                <w:webHidden/>
              </w:rPr>
              <w:t>4</w:t>
            </w:r>
            <w:r>
              <w:rPr>
                <w:noProof/>
                <w:webHidden/>
              </w:rPr>
              <w:fldChar w:fldCharType="end"/>
            </w:r>
            <w:r w:rsidRPr="00704809">
              <w:rPr>
                <w:rStyle w:val="Hyperlink"/>
                <w:noProof/>
              </w:rPr>
              <w:fldChar w:fldCharType="end"/>
            </w:r>
          </w:ins>
        </w:p>
        <w:p w14:paraId="1D5AF4C0" w14:textId="6DEEE898" w:rsidR="00381361" w:rsidRDefault="00381361">
          <w:pPr>
            <w:pStyle w:val="Verzeichnis2"/>
            <w:tabs>
              <w:tab w:val="right" w:leader="dot" w:pos="9062"/>
            </w:tabs>
            <w:rPr>
              <w:ins w:id="32" w:author="Elger, Gordon" w:date="2023-12-06T23:37:00Z"/>
              <w:rFonts w:asciiTheme="minorHAnsi" w:hAnsiTheme="minorHAnsi" w:cstheme="minorBidi"/>
              <w:noProof/>
              <w:kern w:val="2"/>
              <w14:ligatures w14:val="standardContextual"/>
            </w:rPr>
          </w:pPr>
          <w:ins w:id="33"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"_Toc152798286"</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6.1 Mesh study/statement of discretization errors</w:t>
            </w:r>
            <w:r>
              <w:rPr>
                <w:noProof/>
                <w:webHidden/>
              </w:rPr>
              <w:tab/>
            </w:r>
            <w:r>
              <w:rPr>
                <w:noProof/>
                <w:webHidden/>
              </w:rPr>
              <w:fldChar w:fldCharType="begin"/>
            </w:r>
            <w:r>
              <w:rPr>
                <w:noProof/>
                <w:webHidden/>
              </w:rPr>
              <w:instrText xml:space="preserve"> PAGEREF _Toc152798286 \h </w:instrText>
            </w:r>
            <w:r>
              <w:rPr>
                <w:noProof/>
                <w:webHidden/>
              </w:rPr>
            </w:r>
          </w:ins>
          <w:r>
            <w:rPr>
              <w:noProof/>
              <w:webHidden/>
            </w:rPr>
            <w:fldChar w:fldCharType="separate"/>
          </w:r>
          <w:ins w:id="34" w:author="Elger, Gordon" w:date="2023-12-06T23:37:00Z">
            <w:r>
              <w:rPr>
                <w:noProof/>
                <w:webHidden/>
              </w:rPr>
              <w:t>5</w:t>
            </w:r>
            <w:r>
              <w:rPr>
                <w:noProof/>
                <w:webHidden/>
              </w:rPr>
              <w:fldChar w:fldCharType="end"/>
            </w:r>
            <w:r w:rsidRPr="00704809">
              <w:rPr>
                <w:rStyle w:val="Hyperlink"/>
                <w:noProof/>
              </w:rPr>
              <w:fldChar w:fldCharType="end"/>
            </w:r>
          </w:ins>
        </w:p>
        <w:p w14:paraId="456C22D8" w14:textId="39566537" w:rsidR="00381361" w:rsidRDefault="00381361">
          <w:pPr>
            <w:pStyle w:val="Verzeichnis2"/>
            <w:tabs>
              <w:tab w:val="left" w:pos="880"/>
              <w:tab w:val="right" w:leader="dot" w:pos="9062"/>
            </w:tabs>
            <w:rPr>
              <w:ins w:id="35" w:author="Elger, Gordon" w:date="2023-12-06T23:37:00Z"/>
              <w:rFonts w:asciiTheme="minorHAnsi" w:hAnsiTheme="minorHAnsi" w:cstheme="minorBidi"/>
              <w:noProof/>
              <w:kern w:val="2"/>
              <w14:ligatures w14:val="standardContextual"/>
            </w:rPr>
          </w:pPr>
          <w:ins w:id="36"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"_Toc152798287"</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6.2</w:t>
            </w:r>
            <w:r>
              <w:rPr>
                <w:rFonts w:asciiTheme="minorHAnsi" w:hAnsiTheme="minorHAnsi" w:cstheme="minorBidi"/>
                <w:noProof/>
                <w:kern w:val="2"/>
                <w14:ligatures w14:val="standardContextual"/>
              </w:rPr>
              <w:tab/>
            </w:r>
            <w:r w:rsidRPr="00704809">
              <w:rPr>
                <w:rStyle w:val="Hyperlink"/>
                <w:noProof/>
              </w:rPr>
              <w:t>Results and analysis</w:t>
            </w:r>
            <w:r>
              <w:rPr>
                <w:noProof/>
                <w:webHidden/>
              </w:rPr>
              <w:tab/>
            </w:r>
            <w:r>
              <w:rPr>
                <w:noProof/>
                <w:webHidden/>
              </w:rPr>
              <w:fldChar w:fldCharType="begin"/>
            </w:r>
            <w:r>
              <w:rPr>
                <w:noProof/>
                <w:webHidden/>
              </w:rPr>
              <w:instrText xml:space="preserve"> PAGEREF _Toc152798287 \h </w:instrText>
            </w:r>
            <w:r>
              <w:rPr>
                <w:noProof/>
                <w:webHidden/>
              </w:rPr>
            </w:r>
          </w:ins>
          <w:r>
            <w:rPr>
              <w:noProof/>
              <w:webHidden/>
            </w:rPr>
            <w:fldChar w:fldCharType="separate"/>
          </w:r>
          <w:ins w:id="37" w:author="Elger, Gordon" w:date="2023-12-06T23:37:00Z">
            <w:r>
              <w:rPr>
                <w:noProof/>
                <w:webHidden/>
              </w:rPr>
              <w:t>5</w:t>
            </w:r>
            <w:r>
              <w:rPr>
                <w:noProof/>
                <w:webHidden/>
              </w:rPr>
              <w:fldChar w:fldCharType="end"/>
            </w:r>
            <w:r w:rsidRPr="00704809">
              <w:rPr>
                <w:rStyle w:val="Hyperlink"/>
                <w:noProof/>
              </w:rPr>
              <w:fldChar w:fldCharType="end"/>
            </w:r>
          </w:ins>
        </w:p>
        <w:p w14:paraId="6081A20B" w14:textId="0D6D1851" w:rsidR="00381361" w:rsidRDefault="00381361" w:rsidP="00381361">
          <w:pPr>
            <w:pStyle w:val="Verzeichnis1"/>
            <w:rPr>
              <w:ins w:id="38" w:author="Elger, Gordon" w:date="2023-12-06T23:37:00Z"/>
              <w:rFonts w:asciiTheme="minorHAnsi" w:hAnsiTheme="minorHAnsi" w:cstheme="minorBidi"/>
              <w:noProof/>
              <w:kern w:val="2"/>
              <w14:ligatures w14:val="standardContextual"/>
            </w:rPr>
          </w:pPr>
          <w:ins w:id="39"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"_Toc152798288"</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7.</w:t>
            </w:r>
            <w:r>
              <w:rPr>
                <w:rFonts w:asciiTheme="minorHAnsi" w:hAnsiTheme="minorHAnsi" w:cstheme="minorBidi"/>
                <w:noProof/>
                <w:kern w:val="2"/>
                <w14:ligatures w14:val="standardContextual"/>
              </w:rPr>
              <w:tab/>
            </w:r>
            <w:r w:rsidRPr="00704809">
              <w:rPr>
                <w:rStyle w:val="Hyperlink"/>
                <w:noProof/>
              </w:rPr>
              <w:t>CONCLUSION and OUTLOOK</w:t>
            </w:r>
            <w:r>
              <w:rPr>
                <w:noProof/>
                <w:webHidden/>
              </w:rPr>
              <w:tab/>
            </w:r>
            <w:r>
              <w:rPr>
                <w:noProof/>
                <w:webHidden/>
              </w:rPr>
              <w:fldChar w:fldCharType="begin"/>
            </w:r>
            <w:r>
              <w:rPr>
                <w:noProof/>
                <w:webHidden/>
              </w:rPr>
              <w:instrText xml:space="preserve"> PAGEREF _Toc152798288 \h </w:instrText>
            </w:r>
            <w:r>
              <w:rPr>
                <w:noProof/>
                <w:webHidden/>
              </w:rPr>
            </w:r>
          </w:ins>
          <w:r>
            <w:rPr>
              <w:noProof/>
              <w:webHidden/>
            </w:rPr>
            <w:fldChar w:fldCharType="separate"/>
          </w:r>
          <w:ins w:id="40" w:author="Elger, Gordon" w:date="2023-12-06T23:37:00Z">
            <w:r>
              <w:rPr>
                <w:noProof/>
                <w:webHidden/>
              </w:rPr>
              <w:t>5</w:t>
            </w:r>
            <w:r>
              <w:rPr>
                <w:noProof/>
                <w:webHidden/>
              </w:rPr>
              <w:fldChar w:fldCharType="end"/>
            </w:r>
            <w:r w:rsidRPr="00704809">
              <w:rPr>
                <w:rStyle w:val="Hyperlink"/>
                <w:noProof/>
              </w:rPr>
              <w:fldChar w:fldCharType="end"/>
            </w:r>
          </w:ins>
        </w:p>
        <w:p w14:paraId="68325736" w14:textId="6874E14C" w:rsidR="00381361" w:rsidRDefault="00381361" w:rsidP="00381361">
          <w:pPr>
            <w:pStyle w:val="Verzeichnis1"/>
            <w:rPr>
              <w:ins w:id="41" w:author="Elger, Gordon" w:date="2023-12-06T23:37:00Z"/>
              <w:rFonts w:asciiTheme="minorHAnsi" w:hAnsiTheme="minorHAnsi" w:cstheme="minorBidi"/>
              <w:noProof/>
              <w:kern w:val="2"/>
              <w14:ligatures w14:val="standardContextual"/>
            </w:rPr>
          </w:pPr>
          <w:ins w:id="42"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"_Toc152798289"</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8.</w:t>
            </w:r>
            <w:r>
              <w:rPr>
                <w:rFonts w:asciiTheme="minorHAnsi" w:hAnsiTheme="minorHAnsi" w:cstheme="minorBidi"/>
                <w:noProof/>
                <w:kern w:val="2"/>
                <w14:ligatures w14:val="standardContextual"/>
              </w:rPr>
              <w:tab/>
            </w:r>
            <w:r w:rsidRPr="00704809">
              <w:rPr>
                <w:rStyle w:val="Hyperlink"/>
                <w:noProof/>
              </w:rPr>
              <w:t>REFERENCES</w:t>
            </w:r>
            <w:r>
              <w:rPr>
                <w:noProof/>
                <w:webHidden/>
              </w:rPr>
              <w:tab/>
            </w:r>
            <w:r>
              <w:rPr>
                <w:noProof/>
                <w:webHidden/>
              </w:rPr>
              <w:fldChar w:fldCharType="begin"/>
            </w:r>
            <w:r>
              <w:rPr>
                <w:noProof/>
                <w:webHidden/>
              </w:rPr>
              <w:instrText xml:space="preserve"> PAGEREF _Toc152798289 \h </w:instrText>
            </w:r>
            <w:r>
              <w:rPr>
                <w:noProof/>
                <w:webHidden/>
              </w:rPr>
            </w:r>
          </w:ins>
          <w:r>
            <w:rPr>
              <w:noProof/>
              <w:webHidden/>
            </w:rPr>
            <w:fldChar w:fldCharType="separate"/>
          </w:r>
          <w:ins w:id="43" w:author="Elger, Gordon" w:date="2023-12-06T23:37:00Z">
            <w:r>
              <w:rPr>
                <w:noProof/>
                <w:webHidden/>
              </w:rPr>
              <w:t>6</w:t>
            </w:r>
            <w:r>
              <w:rPr>
                <w:noProof/>
                <w:webHidden/>
              </w:rPr>
              <w:fldChar w:fldCharType="end"/>
            </w:r>
            <w:r w:rsidRPr="00704809">
              <w:rPr>
                <w:rStyle w:val="Hyperlink"/>
                <w:noProof/>
              </w:rPr>
              <w:fldChar w:fldCharType="end"/>
            </w:r>
          </w:ins>
        </w:p>
        <w:p w14:paraId="6E489CF0" w14:textId="43D1215F" w:rsidR="00381361" w:rsidRDefault="00381361" w:rsidP="00381361">
          <w:pPr>
            <w:pStyle w:val="Verzeichnis1"/>
            <w:rPr>
              <w:ins w:id="44" w:author="Elger, Gordon" w:date="2023-12-06T23:37:00Z"/>
              <w:rFonts w:asciiTheme="minorHAnsi" w:hAnsiTheme="minorHAnsi" w:cstheme="minorBidi"/>
              <w:noProof/>
              <w:kern w:val="2"/>
              <w14:ligatures w14:val="standardContextual"/>
            </w:rPr>
          </w:pPr>
          <w:ins w:id="45"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"_Toc152798290"</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9.</w:t>
            </w:r>
            <w:r>
              <w:rPr>
                <w:rFonts w:asciiTheme="minorHAnsi" w:hAnsiTheme="minorHAnsi" w:cstheme="minorBidi"/>
                <w:noProof/>
                <w:kern w:val="2"/>
                <w14:ligatures w14:val="standardContextual"/>
              </w:rPr>
              <w:tab/>
            </w:r>
            <w:r w:rsidRPr="00704809">
              <w:rPr>
                <w:rStyle w:val="Hyperlink"/>
                <w:noProof/>
              </w:rPr>
              <w:t>Format and style</w:t>
            </w:r>
            <w:r>
              <w:rPr>
                <w:noProof/>
                <w:webHidden/>
              </w:rPr>
              <w:tab/>
            </w:r>
            <w:r>
              <w:rPr>
                <w:noProof/>
                <w:webHidden/>
              </w:rPr>
              <w:fldChar w:fldCharType="begin"/>
            </w:r>
            <w:r>
              <w:rPr>
                <w:noProof/>
                <w:webHidden/>
              </w:rPr>
              <w:instrText xml:space="preserve"> PAGEREF _Toc152798290 \h </w:instrText>
            </w:r>
            <w:r>
              <w:rPr>
                <w:noProof/>
                <w:webHidden/>
              </w:rPr>
            </w:r>
          </w:ins>
          <w:r>
            <w:rPr>
              <w:noProof/>
              <w:webHidden/>
            </w:rPr>
            <w:fldChar w:fldCharType="separate"/>
          </w:r>
          <w:ins w:id="46" w:author="Elger, Gordon" w:date="2023-12-06T23:37:00Z">
            <w:r>
              <w:rPr>
                <w:noProof/>
                <w:webHidden/>
              </w:rPr>
              <w:t>6</w:t>
            </w:r>
            <w:r>
              <w:rPr>
                <w:noProof/>
                <w:webHidden/>
              </w:rPr>
              <w:fldChar w:fldCharType="end"/>
            </w:r>
            <w:r w:rsidRPr="00704809">
              <w:rPr>
                <w:rStyle w:val="Hyperlink"/>
                <w:noProof/>
              </w:rPr>
              <w:fldChar w:fldCharType="end"/>
            </w:r>
          </w:ins>
        </w:p>
        <w:p w14:paraId="72B999B9" w14:textId="5149216D" w:rsidR="00381361" w:rsidRDefault="00381361">
          <w:pPr>
            <w:pStyle w:val="Verzeichnis2"/>
            <w:tabs>
              <w:tab w:val="left" w:pos="660"/>
              <w:tab w:val="right" w:leader="dot" w:pos="9062"/>
            </w:tabs>
            <w:rPr>
              <w:ins w:id="47" w:author="Elger, Gordon" w:date="2023-12-06T23:37:00Z"/>
              <w:rFonts w:asciiTheme="minorHAnsi" w:hAnsiTheme="minorHAnsi" w:cstheme="minorBidi"/>
              <w:noProof/>
              <w:kern w:val="2"/>
              <w14:ligatures w14:val="standardContextual"/>
            </w:rPr>
          </w:pPr>
          <w:ins w:id="48"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"_Toc152798291"</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a.</w:t>
            </w:r>
            <w:r>
              <w:rPr>
                <w:rFonts w:asciiTheme="minorHAnsi" w:hAnsiTheme="minorHAnsi" w:cstheme="minorBidi"/>
                <w:noProof/>
                <w:kern w:val="2"/>
                <w14:ligatures w14:val="standardContextual"/>
              </w:rPr>
              <w:tab/>
            </w:r>
            <w:r w:rsidRPr="00704809">
              <w:rPr>
                <w:rStyle w:val="Hyperlink"/>
                <w:noProof/>
              </w:rPr>
              <w:t>Naming convention of your submission PDF data</w:t>
            </w:r>
            <w:r>
              <w:rPr>
                <w:noProof/>
                <w:webHidden/>
              </w:rPr>
              <w:tab/>
            </w:r>
            <w:r>
              <w:rPr>
                <w:noProof/>
                <w:webHidden/>
              </w:rPr>
              <w:fldChar w:fldCharType="begin"/>
            </w:r>
            <w:r>
              <w:rPr>
                <w:noProof/>
                <w:webHidden/>
              </w:rPr>
              <w:instrText xml:space="preserve"> PAGEREF _Toc152798291 \h </w:instrText>
            </w:r>
            <w:r>
              <w:rPr>
                <w:noProof/>
                <w:webHidden/>
              </w:rPr>
            </w:r>
          </w:ins>
          <w:r>
            <w:rPr>
              <w:noProof/>
              <w:webHidden/>
            </w:rPr>
            <w:fldChar w:fldCharType="separate"/>
          </w:r>
          <w:ins w:id="49" w:author="Elger, Gordon" w:date="2023-12-06T23:37:00Z">
            <w:r>
              <w:rPr>
                <w:noProof/>
                <w:webHidden/>
              </w:rPr>
              <w:t>6</w:t>
            </w:r>
            <w:r>
              <w:rPr>
                <w:noProof/>
                <w:webHidden/>
              </w:rPr>
              <w:fldChar w:fldCharType="end"/>
            </w:r>
            <w:r w:rsidRPr="00704809">
              <w:rPr>
                <w:rStyle w:val="Hyperlink"/>
                <w:noProof/>
              </w:rPr>
              <w:fldChar w:fldCharType="end"/>
            </w:r>
          </w:ins>
        </w:p>
        <w:p w14:paraId="554B35D5" w14:textId="43178038" w:rsidR="00381361" w:rsidRDefault="00381361">
          <w:pPr>
            <w:pStyle w:val="Verzeichnis2"/>
            <w:tabs>
              <w:tab w:val="left" w:pos="660"/>
              <w:tab w:val="right" w:leader="dot" w:pos="9062"/>
            </w:tabs>
            <w:rPr>
              <w:ins w:id="50" w:author="Elger, Gordon" w:date="2023-12-06T23:37:00Z"/>
              <w:rFonts w:asciiTheme="minorHAnsi" w:hAnsiTheme="minorHAnsi" w:cstheme="minorBidi"/>
              <w:noProof/>
              <w:kern w:val="2"/>
              <w14:ligatures w14:val="standardContextual"/>
            </w:rPr>
          </w:pPr>
          <w:ins w:id="51"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"_Toc152798292"</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b.</w:t>
            </w:r>
            <w:r>
              <w:rPr>
                <w:rFonts w:asciiTheme="minorHAnsi" w:hAnsiTheme="minorHAnsi" w:cstheme="minorBidi"/>
                <w:noProof/>
                <w:kern w:val="2"/>
                <w14:ligatures w14:val="standardContextual"/>
              </w:rPr>
              <w:tab/>
            </w:r>
            <w:r w:rsidRPr="00704809">
              <w:rPr>
                <w:rStyle w:val="Hyperlink"/>
                <w:noProof/>
              </w:rPr>
              <w:t>Identify the Headings</w:t>
            </w:r>
            <w:r>
              <w:rPr>
                <w:noProof/>
                <w:webHidden/>
              </w:rPr>
              <w:tab/>
            </w:r>
            <w:r>
              <w:rPr>
                <w:noProof/>
                <w:webHidden/>
              </w:rPr>
              <w:fldChar w:fldCharType="begin"/>
            </w:r>
            <w:r>
              <w:rPr>
                <w:noProof/>
                <w:webHidden/>
              </w:rPr>
              <w:instrText xml:space="preserve"> PAGEREF _Toc152798292 \h </w:instrText>
            </w:r>
            <w:r>
              <w:rPr>
                <w:noProof/>
                <w:webHidden/>
              </w:rPr>
            </w:r>
          </w:ins>
          <w:r>
            <w:rPr>
              <w:noProof/>
              <w:webHidden/>
            </w:rPr>
            <w:fldChar w:fldCharType="separate"/>
          </w:r>
          <w:ins w:id="52" w:author="Elger, Gordon" w:date="2023-12-06T23:37:00Z">
            <w:r>
              <w:rPr>
                <w:noProof/>
                <w:webHidden/>
              </w:rPr>
              <w:t>6</w:t>
            </w:r>
            <w:r>
              <w:rPr>
                <w:noProof/>
                <w:webHidden/>
              </w:rPr>
              <w:fldChar w:fldCharType="end"/>
            </w:r>
            <w:r w:rsidRPr="00704809">
              <w:rPr>
                <w:rStyle w:val="Hyperlink"/>
                <w:noProof/>
              </w:rPr>
              <w:fldChar w:fldCharType="end"/>
            </w:r>
          </w:ins>
        </w:p>
        <w:p w14:paraId="415D0E4F" w14:textId="751252D6" w:rsidR="00381361" w:rsidRDefault="00381361">
          <w:pPr>
            <w:pStyle w:val="Verzeichnis2"/>
            <w:tabs>
              <w:tab w:val="left" w:pos="660"/>
              <w:tab w:val="right" w:leader="dot" w:pos="9062"/>
            </w:tabs>
            <w:rPr>
              <w:ins w:id="53" w:author="Elger, Gordon" w:date="2023-12-06T23:37:00Z"/>
              <w:rFonts w:asciiTheme="minorHAnsi" w:hAnsiTheme="minorHAnsi" w:cstheme="minorBidi"/>
              <w:noProof/>
              <w:kern w:val="2"/>
              <w14:ligatures w14:val="standardContextual"/>
            </w:rPr>
          </w:pPr>
          <w:ins w:id="54"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"_Toc152798293"</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c.</w:t>
            </w:r>
            <w:r>
              <w:rPr>
                <w:rFonts w:asciiTheme="minorHAnsi" w:hAnsiTheme="minorHAnsi" w:cstheme="minorBidi"/>
                <w:noProof/>
                <w:kern w:val="2"/>
                <w14:ligatures w14:val="standardContextual"/>
              </w:rPr>
              <w:tab/>
            </w:r>
            <w:r w:rsidRPr="00704809">
              <w:rPr>
                <w:rStyle w:val="Hyperlink"/>
                <w:noProof/>
              </w:rPr>
              <w:t>Abbreviations and Acronyms</w:t>
            </w:r>
            <w:r>
              <w:rPr>
                <w:noProof/>
                <w:webHidden/>
              </w:rPr>
              <w:tab/>
            </w:r>
            <w:r>
              <w:rPr>
                <w:noProof/>
                <w:webHidden/>
              </w:rPr>
              <w:fldChar w:fldCharType="begin"/>
            </w:r>
            <w:r>
              <w:rPr>
                <w:noProof/>
                <w:webHidden/>
              </w:rPr>
              <w:instrText xml:space="preserve"> PAGEREF _Toc152798293 \h </w:instrText>
            </w:r>
            <w:r>
              <w:rPr>
                <w:noProof/>
                <w:webHidden/>
              </w:rPr>
            </w:r>
          </w:ins>
          <w:r>
            <w:rPr>
              <w:noProof/>
              <w:webHidden/>
            </w:rPr>
            <w:fldChar w:fldCharType="separate"/>
          </w:r>
          <w:ins w:id="55" w:author="Elger, Gordon" w:date="2023-12-06T23:37:00Z">
            <w:r>
              <w:rPr>
                <w:noProof/>
                <w:webHidden/>
              </w:rPr>
              <w:t>6</w:t>
            </w:r>
            <w:r>
              <w:rPr>
                <w:noProof/>
                <w:webHidden/>
              </w:rPr>
              <w:fldChar w:fldCharType="end"/>
            </w:r>
            <w:r w:rsidRPr="00704809">
              <w:rPr>
                <w:rStyle w:val="Hyperlink"/>
                <w:noProof/>
              </w:rPr>
              <w:fldChar w:fldCharType="end"/>
            </w:r>
          </w:ins>
        </w:p>
        <w:p w14:paraId="29FAD60D" w14:textId="73333A92" w:rsidR="00381361" w:rsidRDefault="00381361">
          <w:pPr>
            <w:pStyle w:val="Verzeichnis2"/>
            <w:tabs>
              <w:tab w:val="left" w:pos="660"/>
              <w:tab w:val="right" w:leader="dot" w:pos="9062"/>
            </w:tabs>
            <w:rPr>
              <w:ins w:id="56" w:author="Elger, Gordon" w:date="2023-12-06T23:37:00Z"/>
              <w:rFonts w:asciiTheme="minorHAnsi" w:hAnsiTheme="minorHAnsi" w:cstheme="minorBidi"/>
              <w:noProof/>
              <w:kern w:val="2"/>
              <w14:ligatures w14:val="standardContextual"/>
            </w:rPr>
          </w:pPr>
          <w:ins w:id="57"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"_Toc152798294"</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d.</w:t>
            </w:r>
            <w:r>
              <w:rPr>
                <w:rFonts w:asciiTheme="minorHAnsi" w:hAnsiTheme="minorHAnsi" w:cstheme="minorBidi"/>
                <w:noProof/>
                <w:kern w:val="2"/>
                <w14:ligatures w14:val="standardContextual"/>
              </w:rPr>
              <w:tab/>
            </w:r>
            <w:r w:rsidRPr="00704809">
              <w:rPr>
                <w:rStyle w:val="Hyperlink"/>
                <w:noProof/>
              </w:rPr>
              <w:t>Units</w:t>
            </w:r>
            <w:r>
              <w:rPr>
                <w:noProof/>
                <w:webHidden/>
              </w:rPr>
              <w:tab/>
            </w:r>
            <w:r>
              <w:rPr>
                <w:noProof/>
                <w:webHidden/>
              </w:rPr>
              <w:fldChar w:fldCharType="begin"/>
            </w:r>
            <w:r>
              <w:rPr>
                <w:noProof/>
                <w:webHidden/>
              </w:rPr>
              <w:instrText xml:space="preserve"> PAGEREF _Toc152798294 \h </w:instrText>
            </w:r>
            <w:r>
              <w:rPr>
                <w:noProof/>
                <w:webHidden/>
              </w:rPr>
            </w:r>
          </w:ins>
          <w:r>
            <w:rPr>
              <w:noProof/>
              <w:webHidden/>
            </w:rPr>
            <w:fldChar w:fldCharType="separate"/>
          </w:r>
          <w:ins w:id="58" w:author="Elger, Gordon" w:date="2023-12-06T23:37:00Z">
            <w:r>
              <w:rPr>
                <w:noProof/>
                <w:webHidden/>
              </w:rPr>
              <w:t>6</w:t>
            </w:r>
            <w:r>
              <w:rPr>
                <w:noProof/>
                <w:webHidden/>
              </w:rPr>
              <w:fldChar w:fldCharType="end"/>
            </w:r>
            <w:r w:rsidRPr="00704809">
              <w:rPr>
                <w:rStyle w:val="Hyperlink"/>
                <w:noProof/>
              </w:rPr>
              <w:fldChar w:fldCharType="end"/>
            </w:r>
          </w:ins>
        </w:p>
        <w:p w14:paraId="16F27309" w14:textId="1FBC06E4" w:rsidR="00381361" w:rsidRDefault="00381361">
          <w:pPr>
            <w:pStyle w:val="Verzeichnis2"/>
            <w:tabs>
              <w:tab w:val="left" w:pos="660"/>
              <w:tab w:val="right" w:leader="dot" w:pos="9062"/>
            </w:tabs>
            <w:rPr>
              <w:ins w:id="59" w:author="Elger, Gordon" w:date="2023-12-06T23:37:00Z"/>
              <w:rFonts w:asciiTheme="minorHAnsi" w:hAnsiTheme="minorHAnsi" w:cstheme="minorBidi"/>
              <w:noProof/>
              <w:kern w:val="2"/>
              <w14:ligatures w14:val="standardContextual"/>
            </w:rPr>
          </w:pPr>
          <w:ins w:id="60"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"_Toc152798295"</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e.</w:t>
            </w:r>
            <w:r>
              <w:rPr>
                <w:rFonts w:asciiTheme="minorHAnsi" w:hAnsiTheme="minorHAnsi" w:cstheme="minorBidi"/>
                <w:noProof/>
                <w:kern w:val="2"/>
                <w14:ligatures w14:val="standardContextual"/>
              </w:rPr>
              <w:tab/>
            </w:r>
            <w:r w:rsidRPr="00704809">
              <w:rPr>
                <w:rStyle w:val="Hyperlink"/>
                <w:noProof/>
              </w:rPr>
              <w:t>Equations</w:t>
            </w:r>
            <w:r>
              <w:rPr>
                <w:noProof/>
                <w:webHidden/>
              </w:rPr>
              <w:tab/>
            </w:r>
            <w:r>
              <w:rPr>
                <w:noProof/>
                <w:webHidden/>
              </w:rPr>
              <w:fldChar w:fldCharType="begin"/>
            </w:r>
            <w:r>
              <w:rPr>
                <w:noProof/>
                <w:webHidden/>
              </w:rPr>
              <w:instrText xml:space="preserve"> PAGEREF _Toc152798295 \h </w:instrText>
            </w:r>
            <w:r>
              <w:rPr>
                <w:noProof/>
                <w:webHidden/>
              </w:rPr>
            </w:r>
          </w:ins>
          <w:r>
            <w:rPr>
              <w:noProof/>
              <w:webHidden/>
            </w:rPr>
            <w:fldChar w:fldCharType="separate"/>
          </w:r>
          <w:ins w:id="61" w:author="Elger, Gordon" w:date="2023-12-06T23:37:00Z">
            <w:r>
              <w:rPr>
                <w:noProof/>
                <w:webHidden/>
              </w:rPr>
              <w:t>6</w:t>
            </w:r>
            <w:r>
              <w:rPr>
                <w:noProof/>
                <w:webHidden/>
              </w:rPr>
              <w:fldChar w:fldCharType="end"/>
            </w:r>
            <w:r w:rsidRPr="00704809">
              <w:rPr>
                <w:rStyle w:val="Hyperlink"/>
                <w:noProof/>
              </w:rPr>
              <w:fldChar w:fldCharType="end"/>
            </w:r>
          </w:ins>
        </w:p>
        <w:p w14:paraId="6E33F097" w14:textId="3A6BB970" w:rsidR="00381361" w:rsidRDefault="00381361">
          <w:pPr>
            <w:pStyle w:val="Verzeichnis2"/>
            <w:tabs>
              <w:tab w:val="left" w:pos="660"/>
              <w:tab w:val="right" w:leader="dot" w:pos="9062"/>
            </w:tabs>
            <w:rPr>
              <w:ins w:id="62" w:author="Elger, Gordon" w:date="2023-12-06T23:37:00Z"/>
              <w:rFonts w:asciiTheme="minorHAnsi" w:hAnsiTheme="minorHAnsi" w:cstheme="minorBidi"/>
              <w:noProof/>
              <w:kern w:val="2"/>
              <w14:ligatures w14:val="standardContextual"/>
            </w:rPr>
          </w:pPr>
          <w:ins w:id="63" w:author="Elger, Gordon" w:date="2023-12-06T23:37:00Z">
            <w:r w:rsidRPr="00704809">
              <w:rPr>
                <w:rStyle w:val="Hyperlink"/>
                <w:noProof/>
              </w:rPr>
              <w:fldChar w:fldCharType="begin"/>
            </w:r>
            <w:r w:rsidRPr="00704809">
              <w:rPr>
                <w:rStyle w:val="Hyperlink"/>
                <w:noProof/>
              </w:rPr>
              <w:instrText xml:space="preserve"> </w:instrText>
            </w:r>
            <w:r>
              <w:rPr>
                <w:noProof/>
              </w:rPr>
              <w:instrText>HYPERLINK \l "_Toc152798296"</w:instrText>
            </w:r>
            <w:r w:rsidRPr="00704809">
              <w:rPr>
                <w:rStyle w:val="Hyperlink"/>
                <w:noProof/>
              </w:rPr>
              <w:instrText xml:space="preserve"> </w:instrText>
            </w:r>
            <w:r w:rsidRPr="00704809">
              <w:rPr>
                <w:rStyle w:val="Hyperlink"/>
                <w:noProof/>
              </w:rPr>
            </w:r>
            <w:r w:rsidRPr="00704809">
              <w:rPr>
                <w:rStyle w:val="Hyperlink"/>
                <w:noProof/>
              </w:rPr>
              <w:fldChar w:fldCharType="separate"/>
            </w:r>
            <w:r w:rsidRPr="00704809">
              <w:rPr>
                <w:rStyle w:val="Hyperlink"/>
                <w:noProof/>
              </w:rPr>
              <w:t>f.</w:t>
            </w:r>
            <w:r>
              <w:rPr>
                <w:rFonts w:asciiTheme="minorHAnsi" w:hAnsiTheme="minorHAnsi" w:cstheme="minorBidi"/>
                <w:noProof/>
                <w:kern w:val="2"/>
                <w14:ligatures w14:val="standardContextual"/>
              </w:rPr>
              <w:tab/>
            </w:r>
            <w:r w:rsidRPr="00704809">
              <w:rPr>
                <w:rStyle w:val="Hyperlink"/>
                <w:noProof/>
              </w:rPr>
              <w:t>Figures and Tables</w:t>
            </w:r>
            <w:r>
              <w:rPr>
                <w:noProof/>
                <w:webHidden/>
              </w:rPr>
              <w:tab/>
            </w:r>
            <w:r>
              <w:rPr>
                <w:noProof/>
                <w:webHidden/>
              </w:rPr>
              <w:fldChar w:fldCharType="begin"/>
            </w:r>
            <w:r>
              <w:rPr>
                <w:noProof/>
                <w:webHidden/>
              </w:rPr>
              <w:instrText xml:space="preserve"> PAGEREF _Toc152798296 \h </w:instrText>
            </w:r>
            <w:r>
              <w:rPr>
                <w:noProof/>
                <w:webHidden/>
              </w:rPr>
            </w:r>
          </w:ins>
          <w:r>
            <w:rPr>
              <w:noProof/>
              <w:webHidden/>
            </w:rPr>
            <w:fldChar w:fldCharType="separate"/>
          </w:r>
          <w:ins w:id="64" w:author="Elger, Gordon" w:date="2023-12-06T23:37:00Z">
            <w:r>
              <w:rPr>
                <w:noProof/>
                <w:webHidden/>
              </w:rPr>
              <w:t>7</w:t>
            </w:r>
            <w:r>
              <w:rPr>
                <w:noProof/>
                <w:webHidden/>
              </w:rPr>
              <w:fldChar w:fldCharType="end"/>
            </w:r>
            <w:r w:rsidRPr="00704809">
              <w:rPr>
                <w:rStyle w:val="Hyperlink"/>
                <w:noProof/>
              </w:rPr>
              <w:fldChar w:fldCharType="end"/>
            </w:r>
          </w:ins>
        </w:p>
        <w:p w14:paraId="261013D0" w14:textId="59A1C644" w:rsidR="00404F81" w:rsidRPr="00C508BF" w:rsidDel="0034493A" w:rsidRDefault="00404F81">
          <w:pPr>
            <w:pStyle w:val="Verzeichnis1"/>
            <w:rPr>
              <w:del w:id="65" w:author="Elger, Gordon" w:date="2023-12-06T23:25:00Z"/>
              <w:noProof/>
            </w:rPr>
          </w:pPr>
          <w:del w:id="66" w:author="Elger, Gordon" w:date="2023-12-06T23:25:00Z">
            <w:r w:rsidRPr="0034493A" w:rsidDel="0034493A">
              <w:rPr>
                <w:noProof/>
                <w:lang w:val="en-US"/>
                <w:rPrChange w:id="67" w:author="Elger, Gordon" w:date="2023-12-06T23:25:00Z">
                  <w:rPr>
                    <w:rStyle w:val="Hyperlink"/>
                    <w:noProof/>
                    <w:lang w:val="en-US"/>
                  </w:rPr>
                </w:rPrChange>
              </w:rPr>
              <w:delText>1.</w:delText>
            </w:r>
            <w:r w:rsidRPr="00C508BF" w:rsidDel="0034493A">
              <w:rPr>
                <w:noProof/>
              </w:rPr>
              <w:tab/>
            </w:r>
            <w:r w:rsidRPr="0034493A" w:rsidDel="0034493A">
              <w:rPr>
                <w:noProof/>
                <w:lang w:val="en-US"/>
                <w:rPrChange w:id="68" w:author="Elger, Gordon" w:date="2023-12-06T23:25:00Z">
                  <w:rPr>
                    <w:rStyle w:val="Hyperlink"/>
                    <w:noProof/>
                    <w:lang w:val="en-US"/>
                  </w:rPr>
                </w:rPrChange>
              </w:rPr>
              <w:delText>EXECUTIVE SUMMARY</w:delText>
            </w:r>
            <w:r w:rsidRPr="00C508BF" w:rsidDel="0034493A">
              <w:rPr>
                <w:noProof/>
                <w:webHidden/>
              </w:rPr>
              <w:tab/>
            </w:r>
            <w:r w:rsidR="00C11D86" w:rsidDel="0034493A">
              <w:rPr>
                <w:noProof/>
                <w:webHidden/>
              </w:rPr>
              <w:delText>3</w:delText>
            </w:r>
          </w:del>
        </w:p>
        <w:p w14:paraId="51D4CCB5" w14:textId="2A9C9A46" w:rsidR="00404F81" w:rsidRPr="00C508BF" w:rsidDel="0034493A" w:rsidRDefault="00404F81">
          <w:pPr>
            <w:pStyle w:val="Verzeichnis1"/>
            <w:rPr>
              <w:del w:id="69" w:author="Elger, Gordon" w:date="2023-12-06T23:25:00Z"/>
              <w:noProof/>
            </w:rPr>
          </w:pPr>
          <w:del w:id="70" w:author="Elger, Gordon" w:date="2023-12-06T23:25:00Z">
            <w:r w:rsidRPr="0034493A" w:rsidDel="0034493A">
              <w:rPr>
                <w:noProof/>
                <w:lang w:val="en-US"/>
                <w:rPrChange w:id="71" w:author="Elger, Gordon" w:date="2023-12-06T23:25:00Z">
                  <w:rPr>
                    <w:rStyle w:val="Hyperlink"/>
                    <w:noProof/>
                    <w:lang w:val="en-US"/>
                  </w:rPr>
                </w:rPrChange>
              </w:rPr>
              <w:delText>2.</w:delText>
            </w:r>
            <w:r w:rsidRPr="00C508BF" w:rsidDel="0034493A">
              <w:rPr>
                <w:noProof/>
              </w:rPr>
              <w:tab/>
            </w:r>
            <w:r w:rsidRPr="0034493A" w:rsidDel="0034493A">
              <w:rPr>
                <w:noProof/>
                <w:lang w:val="en-US"/>
                <w:rPrChange w:id="72" w:author="Elger, Gordon" w:date="2023-12-06T23:25:00Z">
                  <w:rPr>
                    <w:rStyle w:val="Hyperlink"/>
                    <w:noProof/>
                    <w:lang w:val="en-US"/>
                  </w:rPr>
                </w:rPrChange>
              </w:rPr>
              <w:delText>TARGET</w:delText>
            </w:r>
            <w:r w:rsidRPr="00C508BF" w:rsidDel="0034493A">
              <w:rPr>
                <w:noProof/>
                <w:webHidden/>
              </w:rPr>
              <w:tab/>
            </w:r>
            <w:r w:rsidR="00C11D86" w:rsidDel="0034493A">
              <w:rPr>
                <w:noProof/>
                <w:webHidden/>
              </w:rPr>
              <w:delText>3</w:delText>
            </w:r>
          </w:del>
        </w:p>
        <w:p w14:paraId="6BBE13CB" w14:textId="522F6D5D" w:rsidR="00404F81" w:rsidRPr="00C508BF" w:rsidDel="0034493A" w:rsidRDefault="00404F81">
          <w:pPr>
            <w:pStyle w:val="Verzeichnis1"/>
            <w:rPr>
              <w:del w:id="73" w:author="Elger, Gordon" w:date="2023-12-06T23:25:00Z"/>
              <w:noProof/>
            </w:rPr>
          </w:pPr>
          <w:del w:id="74" w:author="Elger, Gordon" w:date="2023-12-06T23:25:00Z">
            <w:r w:rsidRPr="0034493A" w:rsidDel="0034493A">
              <w:rPr>
                <w:noProof/>
                <w:lang w:val="en-US"/>
                <w:rPrChange w:id="75" w:author="Elger, Gordon" w:date="2023-12-06T23:25:00Z">
                  <w:rPr>
                    <w:rStyle w:val="Hyperlink"/>
                    <w:noProof/>
                    <w:lang w:val="en-US"/>
                  </w:rPr>
                </w:rPrChange>
              </w:rPr>
              <w:delText>3.</w:delText>
            </w:r>
            <w:r w:rsidRPr="00C508BF" w:rsidDel="0034493A">
              <w:rPr>
                <w:noProof/>
              </w:rPr>
              <w:tab/>
            </w:r>
            <w:r w:rsidRPr="0034493A" w:rsidDel="0034493A">
              <w:rPr>
                <w:noProof/>
                <w:lang w:val="en-US"/>
                <w:rPrChange w:id="76" w:author="Elger, Gordon" w:date="2023-12-06T23:25:00Z">
                  <w:rPr>
                    <w:rStyle w:val="Hyperlink"/>
                    <w:noProof/>
                    <w:lang w:val="en-US"/>
                  </w:rPr>
                </w:rPrChange>
              </w:rPr>
              <w:delText>BACKGROUND/ INTRODUCTION</w:delText>
            </w:r>
            <w:r w:rsidRPr="00C508BF" w:rsidDel="0034493A">
              <w:rPr>
                <w:noProof/>
                <w:webHidden/>
              </w:rPr>
              <w:tab/>
            </w:r>
            <w:r w:rsidR="00C11D86" w:rsidDel="0034493A">
              <w:rPr>
                <w:noProof/>
                <w:webHidden/>
              </w:rPr>
              <w:delText>3</w:delText>
            </w:r>
          </w:del>
        </w:p>
        <w:p w14:paraId="760A3CFE" w14:textId="058F8D23" w:rsidR="00404F81" w:rsidRPr="00C508BF" w:rsidDel="0034493A" w:rsidRDefault="00404F81">
          <w:pPr>
            <w:pStyle w:val="Verzeichnis1"/>
            <w:rPr>
              <w:del w:id="77" w:author="Elger, Gordon" w:date="2023-12-06T23:25:00Z"/>
              <w:noProof/>
            </w:rPr>
          </w:pPr>
          <w:del w:id="78" w:author="Elger, Gordon" w:date="2023-12-06T23:25:00Z">
            <w:r w:rsidRPr="0034493A" w:rsidDel="0034493A">
              <w:rPr>
                <w:noProof/>
                <w:lang w:val="en-US"/>
                <w:rPrChange w:id="79" w:author="Elger, Gordon" w:date="2023-12-06T23:25:00Z">
                  <w:rPr>
                    <w:rStyle w:val="Hyperlink"/>
                    <w:noProof/>
                    <w:lang w:val="en-US"/>
                  </w:rPr>
                </w:rPrChange>
              </w:rPr>
              <w:delText>4.</w:delText>
            </w:r>
            <w:r w:rsidRPr="00C508BF" w:rsidDel="0034493A">
              <w:rPr>
                <w:noProof/>
              </w:rPr>
              <w:tab/>
            </w:r>
            <w:r w:rsidRPr="0034493A" w:rsidDel="0034493A">
              <w:rPr>
                <w:noProof/>
                <w:lang w:val="en-US"/>
                <w:rPrChange w:id="80" w:author="Elger, Gordon" w:date="2023-12-06T23:25:00Z">
                  <w:rPr>
                    <w:rStyle w:val="Hyperlink"/>
                    <w:noProof/>
                    <w:lang w:val="en-US"/>
                  </w:rPr>
                </w:rPrChange>
              </w:rPr>
              <w:delText>ASSUMPTIONS</w:delText>
            </w:r>
            <w:r w:rsidRPr="00C508BF" w:rsidDel="0034493A">
              <w:rPr>
                <w:noProof/>
                <w:webHidden/>
              </w:rPr>
              <w:tab/>
            </w:r>
            <w:r w:rsidR="00C11D86" w:rsidDel="0034493A">
              <w:rPr>
                <w:noProof/>
                <w:webHidden/>
              </w:rPr>
              <w:delText>3</w:delText>
            </w:r>
          </w:del>
        </w:p>
        <w:p w14:paraId="01D2CBFF" w14:textId="071F50FC" w:rsidR="00404F81" w:rsidRPr="00C508BF" w:rsidDel="0034493A" w:rsidRDefault="00404F81">
          <w:pPr>
            <w:pStyle w:val="Verzeichnis1"/>
            <w:rPr>
              <w:del w:id="81" w:author="Elger, Gordon" w:date="2023-12-06T23:25:00Z"/>
              <w:noProof/>
            </w:rPr>
          </w:pPr>
          <w:del w:id="82" w:author="Elger, Gordon" w:date="2023-12-06T23:25:00Z">
            <w:r w:rsidRPr="0034493A" w:rsidDel="0034493A">
              <w:rPr>
                <w:noProof/>
                <w:lang w:val="en-US"/>
                <w:rPrChange w:id="83" w:author="Elger, Gordon" w:date="2023-12-06T23:25:00Z">
                  <w:rPr>
                    <w:rStyle w:val="Hyperlink"/>
                    <w:noProof/>
                    <w:lang w:val="en-US"/>
                  </w:rPr>
                </w:rPrChange>
              </w:rPr>
              <w:delText>5.</w:delText>
            </w:r>
            <w:r w:rsidRPr="00C508BF" w:rsidDel="0034493A">
              <w:rPr>
                <w:noProof/>
              </w:rPr>
              <w:tab/>
            </w:r>
            <w:r w:rsidRPr="0034493A" w:rsidDel="0034493A">
              <w:rPr>
                <w:noProof/>
                <w:lang w:val="en-US"/>
                <w:rPrChange w:id="84" w:author="Elger, Gordon" w:date="2023-12-06T23:25:00Z">
                  <w:rPr>
                    <w:rStyle w:val="Hyperlink"/>
                    <w:noProof/>
                    <w:lang w:val="en-US"/>
                  </w:rPr>
                </w:rPrChange>
              </w:rPr>
              <w:delText>CAE MODEL/MODELS</w:delText>
            </w:r>
            <w:r w:rsidRPr="00C508BF" w:rsidDel="0034493A">
              <w:rPr>
                <w:noProof/>
                <w:webHidden/>
              </w:rPr>
              <w:tab/>
            </w:r>
            <w:r w:rsidR="00C11D86" w:rsidDel="0034493A">
              <w:rPr>
                <w:noProof/>
                <w:webHidden/>
              </w:rPr>
              <w:delText>3</w:delText>
            </w:r>
          </w:del>
        </w:p>
        <w:p w14:paraId="0EE8A286" w14:textId="78086501" w:rsidR="00404F81" w:rsidRPr="00C508BF" w:rsidDel="0034493A" w:rsidRDefault="00404F81">
          <w:pPr>
            <w:pStyle w:val="Verzeichnis2"/>
            <w:tabs>
              <w:tab w:val="right" w:leader="dot" w:pos="9062"/>
            </w:tabs>
            <w:rPr>
              <w:del w:id="85" w:author="Elger, Gordon" w:date="2023-12-06T23:25:00Z"/>
              <w:noProof/>
            </w:rPr>
          </w:pPr>
          <w:del w:id="86" w:author="Elger, Gordon" w:date="2023-12-06T23:25:00Z">
            <w:r w:rsidRPr="0034493A" w:rsidDel="0034493A">
              <w:rPr>
                <w:noProof/>
                <w:lang w:val="en-US"/>
                <w:rPrChange w:id="87" w:author="Elger, Gordon" w:date="2023-12-06T23:25:00Z">
                  <w:rPr>
                    <w:rStyle w:val="Hyperlink"/>
                    <w:noProof/>
                    <w:lang w:val="en-US"/>
                  </w:rPr>
                </w:rPrChange>
              </w:rPr>
              <w:delText>5.1 Software</w:delText>
            </w:r>
            <w:r w:rsidRPr="00C508BF" w:rsidDel="0034493A">
              <w:rPr>
                <w:noProof/>
                <w:webHidden/>
              </w:rPr>
              <w:tab/>
            </w:r>
            <w:r w:rsidR="00C11D86" w:rsidDel="0034493A">
              <w:rPr>
                <w:noProof/>
                <w:webHidden/>
              </w:rPr>
              <w:delText>3</w:delText>
            </w:r>
          </w:del>
        </w:p>
        <w:p w14:paraId="0DAF9A98" w14:textId="117467BE" w:rsidR="00404F81" w:rsidRPr="00C508BF" w:rsidDel="0034493A" w:rsidRDefault="00404F81">
          <w:pPr>
            <w:pStyle w:val="Verzeichnis2"/>
            <w:tabs>
              <w:tab w:val="right" w:leader="dot" w:pos="9062"/>
            </w:tabs>
            <w:rPr>
              <w:del w:id="88" w:author="Elger, Gordon" w:date="2023-12-06T23:25:00Z"/>
              <w:noProof/>
            </w:rPr>
          </w:pPr>
          <w:del w:id="89" w:author="Elger, Gordon" w:date="2023-12-06T23:25:00Z">
            <w:r w:rsidRPr="0034493A" w:rsidDel="0034493A">
              <w:rPr>
                <w:noProof/>
                <w:lang w:val="en-US"/>
                <w:rPrChange w:id="90" w:author="Elger, Gordon" w:date="2023-12-06T23:25:00Z">
                  <w:rPr>
                    <w:rStyle w:val="Hyperlink"/>
                    <w:noProof/>
                    <w:lang w:val="en-US"/>
                  </w:rPr>
                </w:rPrChange>
              </w:rPr>
              <w:delText>5.2 CAD and materials</w:delText>
            </w:r>
            <w:r w:rsidRPr="00C508BF" w:rsidDel="0034493A">
              <w:rPr>
                <w:noProof/>
                <w:webHidden/>
              </w:rPr>
              <w:tab/>
            </w:r>
            <w:r w:rsidR="00C11D86" w:rsidDel="0034493A">
              <w:rPr>
                <w:noProof/>
                <w:webHidden/>
              </w:rPr>
              <w:delText>3</w:delText>
            </w:r>
          </w:del>
        </w:p>
        <w:p w14:paraId="24CA6E45" w14:textId="210DCEB0" w:rsidR="00404F81" w:rsidRPr="00C508BF" w:rsidDel="0034493A" w:rsidRDefault="00404F81">
          <w:pPr>
            <w:pStyle w:val="Verzeichnis2"/>
            <w:tabs>
              <w:tab w:val="right" w:leader="dot" w:pos="9062"/>
            </w:tabs>
            <w:rPr>
              <w:del w:id="91" w:author="Elger, Gordon" w:date="2023-12-06T23:25:00Z"/>
              <w:noProof/>
            </w:rPr>
          </w:pPr>
          <w:del w:id="92" w:author="Elger, Gordon" w:date="2023-12-06T23:25:00Z">
            <w:r w:rsidRPr="0034493A" w:rsidDel="0034493A">
              <w:rPr>
                <w:noProof/>
                <w:lang w:val="en-US"/>
                <w:rPrChange w:id="93" w:author="Elger, Gordon" w:date="2023-12-06T23:25:00Z">
                  <w:rPr>
                    <w:rStyle w:val="Hyperlink"/>
                    <w:noProof/>
                    <w:lang w:val="en-US"/>
                  </w:rPr>
                </w:rPrChange>
              </w:rPr>
              <w:delText>5.3 CAE</w:delText>
            </w:r>
            <w:r w:rsidRPr="00C508BF" w:rsidDel="0034493A">
              <w:rPr>
                <w:noProof/>
                <w:webHidden/>
              </w:rPr>
              <w:tab/>
            </w:r>
            <w:r w:rsidR="00C11D86" w:rsidDel="0034493A">
              <w:rPr>
                <w:noProof/>
                <w:webHidden/>
              </w:rPr>
              <w:delText>4</w:delText>
            </w:r>
          </w:del>
        </w:p>
        <w:p w14:paraId="04F517A0" w14:textId="443A675B" w:rsidR="00404F81" w:rsidRPr="00C508BF" w:rsidDel="0034493A" w:rsidRDefault="00404F81">
          <w:pPr>
            <w:pStyle w:val="Verzeichnis1"/>
            <w:rPr>
              <w:del w:id="94" w:author="Elger, Gordon" w:date="2023-12-06T23:25:00Z"/>
              <w:noProof/>
            </w:rPr>
          </w:pPr>
          <w:del w:id="95" w:author="Elger, Gordon" w:date="2023-12-06T23:25:00Z">
            <w:r w:rsidRPr="0034493A" w:rsidDel="0034493A">
              <w:rPr>
                <w:noProof/>
                <w:lang w:val="en-US"/>
                <w:rPrChange w:id="96" w:author="Elger, Gordon" w:date="2023-12-06T23:25:00Z">
                  <w:rPr>
                    <w:rStyle w:val="Hyperlink"/>
                    <w:noProof/>
                    <w:lang w:val="en-US"/>
                  </w:rPr>
                </w:rPrChange>
              </w:rPr>
              <w:delText>6.</w:delText>
            </w:r>
            <w:r w:rsidRPr="00C508BF" w:rsidDel="0034493A">
              <w:rPr>
                <w:noProof/>
              </w:rPr>
              <w:tab/>
            </w:r>
            <w:r w:rsidRPr="0034493A" w:rsidDel="0034493A">
              <w:rPr>
                <w:noProof/>
                <w:lang w:val="en-US"/>
                <w:rPrChange w:id="97" w:author="Elger, Gordon" w:date="2023-12-06T23:25:00Z">
                  <w:rPr>
                    <w:rStyle w:val="Hyperlink"/>
                    <w:noProof/>
                    <w:lang w:val="en-US"/>
                  </w:rPr>
                </w:rPrChange>
              </w:rPr>
              <w:delText>RESULTS and DISCUSSION</w:delText>
            </w:r>
            <w:r w:rsidRPr="00C508BF" w:rsidDel="0034493A">
              <w:rPr>
                <w:noProof/>
                <w:webHidden/>
              </w:rPr>
              <w:tab/>
            </w:r>
            <w:r w:rsidR="00C11D86" w:rsidDel="0034493A">
              <w:rPr>
                <w:noProof/>
                <w:webHidden/>
              </w:rPr>
              <w:delText>4</w:delText>
            </w:r>
          </w:del>
        </w:p>
        <w:p w14:paraId="4997FE56" w14:textId="29AC56B4" w:rsidR="00404F81" w:rsidRPr="00C508BF" w:rsidDel="0034493A" w:rsidRDefault="00404F81">
          <w:pPr>
            <w:pStyle w:val="Verzeichnis2"/>
            <w:tabs>
              <w:tab w:val="right" w:leader="dot" w:pos="9062"/>
            </w:tabs>
            <w:rPr>
              <w:del w:id="98" w:author="Elger, Gordon" w:date="2023-12-06T23:25:00Z"/>
              <w:noProof/>
            </w:rPr>
          </w:pPr>
          <w:del w:id="99" w:author="Elger, Gordon" w:date="2023-12-06T23:25:00Z">
            <w:r w:rsidRPr="0034493A" w:rsidDel="0034493A">
              <w:rPr>
                <w:noProof/>
                <w:lang w:val="en-US"/>
                <w:rPrChange w:id="100" w:author="Elger, Gordon" w:date="2023-12-06T23:25:00Z">
                  <w:rPr>
                    <w:rStyle w:val="Hyperlink"/>
                    <w:noProof/>
                    <w:lang w:val="en-US"/>
                  </w:rPr>
                </w:rPrChange>
              </w:rPr>
              <w:delText>6.1 Mesh study/statement of discretization errors</w:delText>
            </w:r>
            <w:r w:rsidRPr="00C508BF" w:rsidDel="0034493A">
              <w:rPr>
                <w:noProof/>
                <w:webHidden/>
              </w:rPr>
              <w:tab/>
            </w:r>
            <w:r w:rsidR="00C11D86" w:rsidDel="0034493A">
              <w:rPr>
                <w:noProof/>
                <w:webHidden/>
              </w:rPr>
              <w:delText>4</w:delText>
            </w:r>
          </w:del>
        </w:p>
        <w:p w14:paraId="6704FF55" w14:textId="145B0292" w:rsidR="00404F81" w:rsidRPr="00C508BF" w:rsidDel="0034493A" w:rsidRDefault="00404F81">
          <w:pPr>
            <w:pStyle w:val="Verzeichnis2"/>
            <w:tabs>
              <w:tab w:val="right" w:leader="dot" w:pos="9062"/>
            </w:tabs>
            <w:rPr>
              <w:del w:id="101" w:author="Elger, Gordon" w:date="2023-12-06T23:25:00Z"/>
              <w:noProof/>
            </w:rPr>
          </w:pPr>
          <w:del w:id="102" w:author="Elger, Gordon" w:date="2023-12-06T23:25:00Z">
            <w:r w:rsidRPr="0034493A" w:rsidDel="0034493A">
              <w:rPr>
                <w:noProof/>
                <w:lang w:val="en-US"/>
                <w:rPrChange w:id="103" w:author="Elger, Gordon" w:date="2023-12-06T23:25:00Z">
                  <w:rPr>
                    <w:rStyle w:val="Hyperlink"/>
                    <w:noProof/>
                    <w:lang w:val="en-US"/>
                  </w:rPr>
                </w:rPrChange>
              </w:rPr>
              <w:delText>6.2 Results and analysis</w:delText>
            </w:r>
            <w:r w:rsidRPr="00C508BF" w:rsidDel="0034493A">
              <w:rPr>
                <w:noProof/>
                <w:webHidden/>
              </w:rPr>
              <w:tab/>
            </w:r>
            <w:r w:rsidR="00C11D86" w:rsidDel="0034493A">
              <w:rPr>
                <w:noProof/>
                <w:webHidden/>
              </w:rPr>
              <w:delText>5</w:delText>
            </w:r>
          </w:del>
        </w:p>
        <w:p w14:paraId="45C454C4" w14:textId="6C19F50A" w:rsidR="00404F81" w:rsidRPr="00C508BF" w:rsidDel="0034493A" w:rsidRDefault="00404F81">
          <w:pPr>
            <w:pStyle w:val="Verzeichnis1"/>
            <w:rPr>
              <w:del w:id="104" w:author="Elger, Gordon" w:date="2023-12-06T23:25:00Z"/>
              <w:noProof/>
            </w:rPr>
          </w:pPr>
          <w:del w:id="105" w:author="Elger, Gordon" w:date="2023-12-06T23:25:00Z">
            <w:r w:rsidRPr="0034493A" w:rsidDel="0034493A">
              <w:rPr>
                <w:noProof/>
                <w:lang w:val="en-US"/>
                <w:rPrChange w:id="106" w:author="Elger, Gordon" w:date="2023-12-06T23:25:00Z">
                  <w:rPr>
                    <w:rStyle w:val="Hyperlink"/>
                    <w:noProof/>
                    <w:lang w:val="en-US"/>
                  </w:rPr>
                </w:rPrChange>
              </w:rPr>
              <w:delText>7.</w:delText>
            </w:r>
            <w:r w:rsidRPr="00C508BF" w:rsidDel="0034493A">
              <w:rPr>
                <w:noProof/>
              </w:rPr>
              <w:tab/>
            </w:r>
            <w:r w:rsidRPr="0034493A" w:rsidDel="0034493A">
              <w:rPr>
                <w:noProof/>
                <w:lang w:val="en-US"/>
                <w:rPrChange w:id="107" w:author="Elger, Gordon" w:date="2023-12-06T23:25:00Z">
                  <w:rPr>
                    <w:rStyle w:val="Hyperlink"/>
                    <w:noProof/>
                    <w:lang w:val="en-US"/>
                  </w:rPr>
                </w:rPrChange>
              </w:rPr>
              <w:delText>CONCLUSION and OUTLOOK</w:delText>
            </w:r>
            <w:r w:rsidRPr="00C508BF" w:rsidDel="0034493A">
              <w:rPr>
                <w:noProof/>
                <w:webHidden/>
              </w:rPr>
              <w:tab/>
            </w:r>
            <w:r w:rsidR="00C11D86" w:rsidDel="0034493A">
              <w:rPr>
                <w:noProof/>
                <w:webHidden/>
              </w:rPr>
              <w:delText>5</w:delText>
            </w:r>
          </w:del>
        </w:p>
        <w:p w14:paraId="17F4CAD5" w14:textId="40E2F73E" w:rsidR="00404F81" w:rsidDel="0034493A" w:rsidRDefault="00404F81">
          <w:pPr>
            <w:pStyle w:val="Verzeichnis1"/>
            <w:rPr>
              <w:del w:id="108" w:author="Elger, Gordon" w:date="2023-12-06T23:25:00Z"/>
              <w:noProof/>
            </w:rPr>
          </w:pPr>
          <w:del w:id="109" w:author="Elger, Gordon" w:date="2023-12-06T23:25:00Z">
            <w:r w:rsidRPr="0034493A" w:rsidDel="0034493A">
              <w:rPr>
                <w:noProof/>
                <w:lang w:val="en-US"/>
                <w:rPrChange w:id="110" w:author="Elger, Gordon" w:date="2023-12-06T23:25:00Z">
                  <w:rPr>
                    <w:rStyle w:val="Hyperlink"/>
                    <w:noProof/>
                    <w:lang w:val="en-US"/>
                  </w:rPr>
                </w:rPrChange>
              </w:rPr>
              <w:delText>8.</w:delText>
            </w:r>
            <w:r w:rsidRPr="00C508BF" w:rsidDel="0034493A">
              <w:rPr>
                <w:noProof/>
              </w:rPr>
              <w:tab/>
            </w:r>
            <w:r w:rsidRPr="0034493A" w:rsidDel="0034493A">
              <w:rPr>
                <w:noProof/>
                <w:lang w:val="en-US"/>
                <w:rPrChange w:id="111" w:author="Elger, Gordon" w:date="2023-12-06T23:25:00Z">
                  <w:rPr>
                    <w:rStyle w:val="Hyperlink"/>
                    <w:noProof/>
                    <w:lang w:val="en-US"/>
                  </w:rPr>
                </w:rPrChange>
              </w:rPr>
              <w:delText>REFERENCES</w:delText>
            </w:r>
            <w:r w:rsidRPr="00C508BF" w:rsidDel="0034493A">
              <w:rPr>
                <w:noProof/>
                <w:webHidden/>
              </w:rPr>
              <w:tab/>
            </w:r>
            <w:r w:rsidR="00C11D86" w:rsidDel="0034493A">
              <w:rPr>
                <w:noProof/>
                <w:webHidden/>
              </w:rPr>
              <w:delText>5</w:delText>
            </w:r>
          </w:del>
        </w:p>
        <w:p w14:paraId="251608E0" w14:textId="77777777" w:rsidR="00785281" w:rsidRPr="00785281" w:rsidRDefault="00404F81" w:rsidP="00785281">
          <w:r>
            <w:rPr>
              <w:b/>
              <w:bCs/>
            </w:rPr>
            <w:fldChar w:fldCharType="end"/>
          </w:r>
        </w:p>
      </w:sdtContent>
    </w:sdt>
    <w:p w14:paraId="595F3564" w14:textId="77777777" w:rsidR="00785281" w:rsidRDefault="00785281" w:rsidP="00A963AC">
      <w:pPr>
        <w:pStyle w:val="berschrift1"/>
        <w:numPr>
          <w:ilvl w:val="0"/>
          <w:numId w:val="0"/>
        </w:numPr>
      </w:pPr>
    </w:p>
    <w:p w14:paraId="34902A20" w14:textId="77777777" w:rsidR="00F117C8" w:rsidRDefault="00F117C8" w:rsidP="00F117C8">
      <w:pPr>
        <w:rPr>
          <w:lang w:val="en-US"/>
        </w:rPr>
      </w:pPr>
    </w:p>
    <w:p w14:paraId="19ACDD93" w14:textId="77777777" w:rsidR="00F117C8" w:rsidRDefault="00F117C8" w:rsidP="00F117C8">
      <w:pPr>
        <w:rPr>
          <w:lang w:val="en-US"/>
        </w:rPr>
      </w:pPr>
    </w:p>
    <w:p w14:paraId="17BD22FA" w14:textId="77777777" w:rsidR="00F117C8" w:rsidRDefault="00F117C8" w:rsidP="00F117C8">
      <w:pPr>
        <w:rPr>
          <w:lang w:val="en-US"/>
        </w:rPr>
      </w:pPr>
    </w:p>
    <w:p w14:paraId="4DF38ABD" w14:textId="77777777" w:rsidR="00F117C8" w:rsidRDefault="00F117C8" w:rsidP="00F117C8">
      <w:pPr>
        <w:rPr>
          <w:lang w:val="en-US"/>
        </w:rPr>
      </w:pPr>
    </w:p>
    <w:p w14:paraId="131E5E2A" w14:textId="77777777" w:rsidR="00F117C8" w:rsidRDefault="00F117C8" w:rsidP="00F117C8">
      <w:pPr>
        <w:rPr>
          <w:lang w:val="en-US"/>
        </w:rPr>
      </w:pPr>
    </w:p>
    <w:p w14:paraId="0F0F1B25" w14:textId="77777777" w:rsidR="00F117C8" w:rsidRDefault="00F117C8" w:rsidP="00F117C8">
      <w:pPr>
        <w:rPr>
          <w:lang w:val="en-US"/>
        </w:rPr>
      </w:pPr>
    </w:p>
    <w:p w14:paraId="51912286" w14:textId="77777777" w:rsidR="00F117C8" w:rsidRDefault="00F117C8" w:rsidP="00F117C8">
      <w:pPr>
        <w:rPr>
          <w:lang w:val="en-US"/>
        </w:rPr>
      </w:pPr>
    </w:p>
    <w:p w14:paraId="47E63E7A" w14:textId="77777777" w:rsidR="00F117C8" w:rsidRDefault="00F117C8" w:rsidP="00F117C8">
      <w:pPr>
        <w:rPr>
          <w:lang w:val="en-US"/>
        </w:rPr>
      </w:pPr>
    </w:p>
    <w:p w14:paraId="66F7B951" w14:textId="77777777" w:rsidR="00604FD2" w:rsidRDefault="00604FD2" w:rsidP="00F117C8">
      <w:pPr>
        <w:rPr>
          <w:lang w:val="en-US"/>
        </w:rPr>
      </w:pPr>
    </w:p>
    <w:p w14:paraId="488D40F3" w14:textId="77777777" w:rsidR="00F117C8" w:rsidRDefault="00F117C8" w:rsidP="00F117C8">
      <w:pPr>
        <w:rPr>
          <w:lang w:val="en-US"/>
        </w:rPr>
      </w:pPr>
    </w:p>
    <w:p w14:paraId="6E019306" w14:textId="77777777" w:rsidR="00F117C8" w:rsidRDefault="00F117C8" w:rsidP="00F117C8">
      <w:pPr>
        <w:rPr>
          <w:lang w:val="en-US"/>
        </w:rPr>
      </w:pPr>
    </w:p>
    <w:p w14:paraId="4D724AD5" w14:textId="77777777" w:rsidR="00C508BF" w:rsidRDefault="00C508BF" w:rsidP="00F117C8">
      <w:pPr>
        <w:rPr>
          <w:lang w:val="en-US"/>
        </w:rPr>
      </w:pPr>
    </w:p>
    <w:p w14:paraId="34ADBEBF" w14:textId="77777777" w:rsidR="00F117C8" w:rsidRPr="00F117C8" w:rsidRDefault="00F117C8" w:rsidP="00F117C8">
      <w:pPr>
        <w:rPr>
          <w:lang w:val="en-US"/>
        </w:rPr>
      </w:pPr>
    </w:p>
    <w:p w14:paraId="087B7869" w14:textId="77777777" w:rsidR="00182CB9" w:rsidRPr="005415AE" w:rsidRDefault="00182CB9" w:rsidP="00A963AC">
      <w:pPr>
        <w:pStyle w:val="berschrift1"/>
      </w:pPr>
      <w:bookmarkStart w:id="112" w:name="_Toc152798275"/>
      <w:r w:rsidRPr="005415AE">
        <w:t>EXECUTIVE SUMMARY</w:t>
      </w:r>
      <w:bookmarkEnd w:id="112"/>
    </w:p>
    <w:p w14:paraId="03C71184" w14:textId="7B02BF27" w:rsidR="00321148" w:rsidRDefault="00A963AC" w:rsidP="002F0458">
      <w:pPr>
        <w:spacing w:after="0"/>
        <w:ind w:firstLine="289"/>
        <w:jc w:val="both"/>
        <w:rPr>
          <w:lang w:val="en-US"/>
        </w:rPr>
      </w:pPr>
      <w:proofErr w:type="spellStart"/>
      <w:r>
        <w:rPr>
          <w:lang w:val="en-US"/>
        </w:rPr>
        <w:t>Formalitis</w:t>
      </w:r>
      <w:proofErr w:type="spellEnd"/>
      <w:r>
        <w:rPr>
          <w:lang w:val="en-US"/>
        </w:rPr>
        <w:t xml:space="preserve">: </w:t>
      </w:r>
      <w:r w:rsidR="005415AE" w:rsidRPr="005415AE">
        <w:rPr>
          <w:lang w:val="en-US"/>
        </w:rPr>
        <w:t>The templ</w:t>
      </w:r>
      <w:r w:rsidR="009C4475">
        <w:rPr>
          <w:lang w:val="en-US"/>
        </w:rPr>
        <w:t>ate is used to format your report</w:t>
      </w:r>
      <w:r w:rsidR="005415AE" w:rsidRPr="005415AE">
        <w:rPr>
          <w:lang w:val="en-US"/>
        </w:rPr>
        <w:t xml:space="preserve"> and style the text. All margins, column widths, line spaces, and text fonts are prescribed; please do not alter them. Please do not revise any of the current designations</w:t>
      </w:r>
      <w:r w:rsidR="00604FD2">
        <w:rPr>
          <w:lang w:val="en-US"/>
        </w:rPr>
        <w:t xml:space="preserve">. </w:t>
      </w:r>
      <w:r w:rsidR="002F0458">
        <w:rPr>
          <w:lang w:val="en-US"/>
        </w:rPr>
        <w:t xml:space="preserve">The contents of report are strictly defined. </w:t>
      </w:r>
      <w:r w:rsidR="002203BE">
        <w:rPr>
          <w:lang w:val="en-US"/>
        </w:rPr>
        <w:t>To use this template, you can d</w:t>
      </w:r>
      <w:r w:rsidR="00AB15B6" w:rsidRPr="00AB15B6">
        <w:rPr>
          <w:lang w:val="en-US"/>
        </w:rPr>
        <w:t xml:space="preserve">uplicate the template file by using the Save As </w:t>
      </w:r>
      <w:proofErr w:type="gramStart"/>
      <w:r w:rsidR="00AB15B6" w:rsidRPr="00AB15B6">
        <w:rPr>
          <w:lang w:val="en-US"/>
        </w:rPr>
        <w:t>command, and</w:t>
      </w:r>
      <w:proofErr w:type="gramEnd"/>
      <w:r w:rsidR="00AB15B6" w:rsidRPr="00AB15B6">
        <w:rPr>
          <w:lang w:val="en-US"/>
        </w:rPr>
        <w:t xml:space="preserve"> use the naming convention prescribed by </w:t>
      </w:r>
      <w:r w:rsidR="00AB15B6">
        <w:rPr>
          <w:lang w:val="en-US"/>
        </w:rPr>
        <w:t>chapter 9</w:t>
      </w:r>
      <w:r w:rsidR="009C4475">
        <w:rPr>
          <w:lang w:val="en-US"/>
        </w:rPr>
        <w:t xml:space="preserve"> for the name of your report</w:t>
      </w:r>
      <w:r w:rsidR="00AB15B6" w:rsidRPr="00AB15B6">
        <w:rPr>
          <w:lang w:val="en-US"/>
        </w:rPr>
        <w:t xml:space="preserve">. In this newly created file, highlight </w:t>
      </w:r>
      <w:proofErr w:type="gramStart"/>
      <w:r w:rsidR="00AB15B6" w:rsidRPr="00AB15B6">
        <w:rPr>
          <w:lang w:val="en-US"/>
        </w:rPr>
        <w:t>all of</w:t>
      </w:r>
      <w:proofErr w:type="gramEnd"/>
      <w:r w:rsidR="00AB15B6" w:rsidRPr="00AB15B6">
        <w:rPr>
          <w:lang w:val="en-US"/>
        </w:rPr>
        <w:t xml:space="preserve"> the contents and import your prepared text file. </w:t>
      </w:r>
      <w:r w:rsidR="002203BE">
        <w:rPr>
          <w:lang w:val="en-US"/>
        </w:rPr>
        <w:t>Or you can</w:t>
      </w:r>
      <w:r w:rsidR="00AB15B6" w:rsidRPr="00AB15B6">
        <w:rPr>
          <w:lang w:val="en-US"/>
        </w:rPr>
        <w:t xml:space="preserve"> </w:t>
      </w:r>
      <w:r w:rsidR="002F0458">
        <w:rPr>
          <w:lang w:val="en-US"/>
        </w:rPr>
        <w:t>directly work on it</w:t>
      </w:r>
      <w:r w:rsidR="002203BE">
        <w:rPr>
          <w:lang w:val="en-US"/>
        </w:rPr>
        <w:t xml:space="preserve"> by</w:t>
      </w:r>
      <w:r w:rsidR="002C566D">
        <w:rPr>
          <w:lang w:val="en-US"/>
        </w:rPr>
        <w:t xml:space="preserve"> d</w:t>
      </w:r>
      <w:r w:rsidR="002203BE">
        <w:rPr>
          <w:lang w:val="en-US"/>
        </w:rPr>
        <w:t>eleting</w:t>
      </w:r>
      <w:r w:rsidR="002F0458">
        <w:rPr>
          <w:lang w:val="en-US"/>
        </w:rPr>
        <w:t xml:space="preserve"> text and keep</w:t>
      </w:r>
      <w:r w:rsidR="002203BE">
        <w:rPr>
          <w:lang w:val="en-US"/>
        </w:rPr>
        <w:t>ing</w:t>
      </w:r>
      <w:r w:rsidR="002F0458">
        <w:rPr>
          <w:lang w:val="en-US"/>
        </w:rPr>
        <w:t xml:space="preserve"> </w:t>
      </w:r>
      <w:r w:rsidR="002C566D">
        <w:rPr>
          <w:lang w:val="en-US"/>
        </w:rPr>
        <w:t xml:space="preserve">the contents, </w:t>
      </w:r>
      <w:proofErr w:type="gramStart"/>
      <w:r w:rsidR="002C566D">
        <w:rPr>
          <w:lang w:val="en-US"/>
        </w:rPr>
        <w:t>format</w:t>
      </w:r>
      <w:proofErr w:type="gramEnd"/>
      <w:r w:rsidR="002C566D">
        <w:rPr>
          <w:lang w:val="en-US"/>
        </w:rPr>
        <w:t xml:space="preserve"> and style of text.</w:t>
      </w:r>
      <w:r w:rsidR="00052D1E">
        <w:rPr>
          <w:lang w:val="en-US"/>
        </w:rPr>
        <w:t xml:space="preserve"> The last chapter, chapter 9, </w:t>
      </w:r>
      <w:r w:rsidR="007A728A">
        <w:rPr>
          <w:lang w:val="en-US"/>
        </w:rPr>
        <w:t>is only used to clarify the format and style, should be delete</w:t>
      </w:r>
      <w:r w:rsidR="0000127B">
        <w:rPr>
          <w:lang w:val="en-US"/>
        </w:rPr>
        <w:t>d</w:t>
      </w:r>
      <w:r w:rsidR="007A728A">
        <w:rPr>
          <w:lang w:val="en-US"/>
        </w:rPr>
        <w:t xml:space="preserve"> in your report.</w:t>
      </w:r>
    </w:p>
    <w:p w14:paraId="07A06F70" w14:textId="77777777" w:rsidR="00A963AC" w:rsidRDefault="00A963AC" w:rsidP="002F0458">
      <w:pPr>
        <w:spacing w:after="0"/>
        <w:ind w:firstLine="289"/>
        <w:jc w:val="both"/>
        <w:rPr>
          <w:lang w:val="en-US"/>
        </w:rPr>
      </w:pPr>
    </w:p>
    <w:p w14:paraId="4AFEDB59" w14:textId="6A86D508" w:rsidR="00A963AC" w:rsidRDefault="00604FD2" w:rsidP="002F0458">
      <w:pPr>
        <w:spacing w:after="0"/>
        <w:ind w:firstLine="289"/>
        <w:jc w:val="both"/>
        <w:rPr>
          <w:lang w:val="en-US"/>
        </w:rPr>
      </w:pPr>
      <w:r>
        <w:rPr>
          <w:lang w:val="en-US"/>
        </w:rPr>
        <w:t xml:space="preserve">In the </w:t>
      </w:r>
      <w:r w:rsidR="00052D1E">
        <w:rPr>
          <w:lang w:val="en-US"/>
        </w:rPr>
        <w:t>chapter</w:t>
      </w:r>
      <w:r>
        <w:rPr>
          <w:lang w:val="en-US"/>
        </w:rPr>
        <w:t xml:space="preserve"> executive </w:t>
      </w:r>
      <w:proofErr w:type="gramStart"/>
      <w:r>
        <w:rPr>
          <w:lang w:val="en-US"/>
        </w:rPr>
        <w:t>summary</w:t>
      </w:r>
      <w:proofErr w:type="gramEnd"/>
      <w:r>
        <w:rPr>
          <w:lang w:val="en-US"/>
        </w:rPr>
        <w:t xml:space="preserve"> you should </w:t>
      </w:r>
      <w:r w:rsidR="004553B4">
        <w:rPr>
          <w:lang w:val="en-US"/>
        </w:rPr>
        <w:t>introduce your project within</w:t>
      </w:r>
      <w:r w:rsidR="00A963AC">
        <w:rPr>
          <w:lang w:val="en-US"/>
        </w:rPr>
        <w:t xml:space="preserve"> 0.5-1 </w:t>
      </w:r>
      <w:r w:rsidR="004553B4">
        <w:rPr>
          <w:lang w:val="en-US"/>
        </w:rPr>
        <w:t xml:space="preserve">page, where you </w:t>
      </w:r>
      <w:r w:rsidR="00A963AC">
        <w:rPr>
          <w:lang w:val="en-US"/>
        </w:rPr>
        <w:t>report briefly your Project</w:t>
      </w:r>
      <w:r>
        <w:rPr>
          <w:lang w:val="en-US"/>
        </w:rPr>
        <w:t xml:space="preserve">? </w:t>
      </w:r>
    </w:p>
    <w:p w14:paraId="3A6B96E6" w14:textId="55D33F97" w:rsidR="00A963AC" w:rsidRDefault="00A963AC" w:rsidP="00A963AC">
      <w:pPr>
        <w:pStyle w:val="Listenabsatz"/>
        <w:numPr>
          <w:ilvl w:val="0"/>
          <w:numId w:val="12"/>
        </w:numPr>
        <w:spacing w:after="0"/>
        <w:jc w:val="both"/>
        <w:rPr>
          <w:lang w:val="en-US"/>
        </w:rPr>
      </w:pPr>
      <w:r>
        <w:rPr>
          <w:lang w:val="en-US"/>
        </w:rPr>
        <w:t xml:space="preserve">What is the </w:t>
      </w:r>
      <w:r w:rsidRPr="00A963AC">
        <w:rPr>
          <w:lang w:val="en-US"/>
        </w:rPr>
        <w:t>Ben</w:t>
      </w:r>
      <w:r>
        <w:rPr>
          <w:lang w:val="en-US"/>
        </w:rPr>
        <w:t>e</w:t>
      </w:r>
      <w:r w:rsidRPr="00A963AC">
        <w:rPr>
          <w:lang w:val="en-US"/>
        </w:rPr>
        <w:t>fit of project</w:t>
      </w:r>
      <w:r>
        <w:rPr>
          <w:lang w:val="en-US"/>
        </w:rPr>
        <w:t xml:space="preserve">. </w:t>
      </w:r>
    </w:p>
    <w:p w14:paraId="243B6A49" w14:textId="3C5E4244" w:rsidR="00A963AC" w:rsidRDefault="00A963AC" w:rsidP="00A963AC">
      <w:pPr>
        <w:pStyle w:val="Listenabsatz"/>
        <w:numPr>
          <w:ilvl w:val="0"/>
          <w:numId w:val="12"/>
        </w:numPr>
        <w:spacing w:after="0"/>
        <w:jc w:val="both"/>
        <w:rPr>
          <w:lang w:val="en-US"/>
        </w:rPr>
      </w:pPr>
      <w:r>
        <w:rPr>
          <w:lang w:val="en-US"/>
        </w:rPr>
        <w:t xml:space="preserve">Crisp description of project, </w:t>
      </w:r>
      <w:proofErr w:type="gramStart"/>
      <w:r>
        <w:rPr>
          <w:lang w:val="en-US"/>
        </w:rPr>
        <w:t>model</w:t>
      </w:r>
      <w:proofErr w:type="gramEnd"/>
      <w:r>
        <w:rPr>
          <w:lang w:val="en-US"/>
        </w:rPr>
        <w:t xml:space="preserve"> and the simulation campaign / DOE.</w:t>
      </w:r>
    </w:p>
    <w:p w14:paraId="24788F1C" w14:textId="77777777" w:rsidR="00A963AC" w:rsidRDefault="00604FD2" w:rsidP="00A963AC">
      <w:pPr>
        <w:pStyle w:val="Listenabsatz"/>
        <w:numPr>
          <w:ilvl w:val="0"/>
          <w:numId w:val="12"/>
        </w:numPr>
        <w:spacing w:after="0"/>
        <w:jc w:val="both"/>
        <w:rPr>
          <w:lang w:val="en-US"/>
        </w:rPr>
      </w:pPr>
      <w:r w:rsidRPr="00A963AC">
        <w:rPr>
          <w:lang w:val="en-US"/>
        </w:rPr>
        <w:t>What did you do in this study to achieve your goals?</w:t>
      </w:r>
    </w:p>
    <w:p w14:paraId="06F79F5E" w14:textId="22A7A0C8" w:rsidR="005415AE" w:rsidRPr="00A963AC" w:rsidRDefault="00A963AC" w:rsidP="00713A60">
      <w:pPr>
        <w:pStyle w:val="Listenabsatz"/>
        <w:numPr>
          <w:ilvl w:val="0"/>
          <w:numId w:val="12"/>
        </w:numPr>
        <w:spacing w:after="0"/>
        <w:jc w:val="both"/>
        <w:rPr>
          <w:lang w:val="en-US"/>
        </w:rPr>
      </w:pPr>
      <w:r>
        <w:rPr>
          <w:lang w:val="en-US"/>
        </w:rPr>
        <w:t>Results and Conclusion.</w:t>
      </w:r>
      <w:r w:rsidR="00321148" w:rsidRPr="00A963AC">
        <w:rPr>
          <w:lang w:val="en-US" w:eastAsia="zh-CN"/>
        </w:rPr>
        <w:t xml:space="preserve"> </w:t>
      </w:r>
    </w:p>
    <w:p w14:paraId="64A98547" w14:textId="77777777" w:rsidR="00182CB9" w:rsidRDefault="00182CB9" w:rsidP="00A963AC">
      <w:pPr>
        <w:pStyle w:val="berschrift1"/>
      </w:pPr>
      <w:bookmarkStart w:id="113" w:name="_Toc152798276"/>
      <w:r>
        <w:t>T</w:t>
      </w:r>
      <w:r w:rsidR="00FE28F6">
        <w:t>ARGET</w:t>
      </w:r>
      <w:bookmarkEnd w:id="113"/>
    </w:p>
    <w:p w14:paraId="2EDF2E1D" w14:textId="77777777" w:rsidR="0034493A" w:rsidRDefault="004553B4" w:rsidP="008B2F3F">
      <w:pPr>
        <w:spacing w:after="0"/>
        <w:ind w:firstLine="289"/>
        <w:jc w:val="both"/>
        <w:rPr>
          <w:ins w:id="114" w:author="Elger, Gordon" w:date="2023-12-06T23:27:00Z"/>
          <w:lang w:val="en-US"/>
        </w:rPr>
      </w:pPr>
      <w:r>
        <w:rPr>
          <w:lang w:val="en-US"/>
        </w:rPr>
        <w:t xml:space="preserve">In this </w:t>
      </w:r>
      <w:r w:rsidR="00052D1E">
        <w:rPr>
          <w:lang w:val="en-US"/>
        </w:rPr>
        <w:t>chapter</w:t>
      </w:r>
      <w:r>
        <w:rPr>
          <w:lang w:val="en-US"/>
        </w:rPr>
        <w:t xml:space="preserve"> </w:t>
      </w:r>
      <w:r w:rsidR="00D31A08">
        <w:rPr>
          <w:lang w:val="en-US"/>
        </w:rPr>
        <w:t>you are asked</w:t>
      </w:r>
      <w:r>
        <w:rPr>
          <w:lang w:val="en-US"/>
        </w:rPr>
        <w:t xml:space="preserve"> to </w:t>
      </w:r>
      <w:del w:id="115" w:author="Elger, Gordon" w:date="2023-12-06T23:26:00Z">
        <w:r w:rsidDel="0034493A">
          <w:rPr>
            <w:lang w:val="en-US"/>
          </w:rPr>
          <w:delText xml:space="preserve">clarify </w:delText>
        </w:r>
        <w:r w:rsidR="00E061C1" w:rsidDel="0034493A">
          <w:rPr>
            <w:lang w:val="en-US"/>
          </w:rPr>
          <w:delText>the definition</w:delText>
        </w:r>
      </w:del>
      <w:ins w:id="116" w:author="Elger, Gordon" w:date="2023-12-06T23:26:00Z">
        <w:r w:rsidR="0034493A">
          <w:rPr>
            <w:lang w:val="en-US"/>
          </w:rPr>
          <w:t>define your</w:t>
        </w:r>
      </w:ins>
      <w:del w:id="117" w:author="Elger, Gordon" w:date="2023-12-06T23:26:00Z">
        <w:r w:rsidR="00E061C1" w:rsidDel="0034493A">
          <w:rPr>
            <w:lang w:val="en-US"/>
          </w:rPr>
          <w:delText xml:space="preserve"> of</w:delText>
        </w:r>
      </w:del>
      <w:r w:rsidR="00E061C1">
        <w:rPr>
          <w:lang w:val="en-US"/>
        </w:rPr>
        <w:t xml:space="preserve"> project</w:t>
      </w:r>
      <w:ins w:id="118" w:author="Elger, Gordon" w:date="2023-12-06T23:26:00Z">
        <w:r w:rsidR="0034493A">
          <w:rPr>
            <w:lang w:val="en-US"/>
          </w:rPr>
          <w:t xml:space="preserve">. </w:t>
        </w:r>
      </w:ins>
    </w:p>
    <w:p w14:paraId="5055C8A7" w14:textId="4A82117D" w:rsidR="0034493A" w:rsidRDefault="0034493A" w:rsidP="0034493A">
      <w:pPr>
        <w:pStyle w:val="Listenabsatz"/>
        <w:numPr>
          <w:ilvl w:val="0"/>
          <w:numId w:val="12"/>
        </w:numPr>
        <w:spacing w:after="0"/>
        <w:jc w:val="both"/>
        <w:rPr>
          <w:ins w:id="119" w:author="Elger, Gordon" w:date="2023-12-06T23:27:00Z"/>
          <w:lang w:val="en-US"/>
        </w:rPr>
      </w:pPr>
      <w:ins w:id="120" w:author="Elger, Gordon" w:date="2023-12-06T23:27:00Z">
        <w:r>
          <w:rPr>
            <w:lang w:val="en-US"/>
          </w:rPr>
          <w:t xml:space="preserve">Introduction, </w:t>
        </w:r>
      </w:ins>
      <w:proofErr w:type="gramStart"/>
      <w:ins w:id="121" w:author="Elger, Gordon" w:date="2023-12-06T23:28:00Z">
        <w:r>
          <w:rPr>
            <w:lang w:val="en-US"/>
          </w:rPr>
          <w:t>i.e.</w:t>
        </w:r>
        <w:proofErr w:type="gramEnd"/>
        <w:r>
          <w:rPr>
            <w:lang w:val="en-US"/>
          </w:rPr>
          <w:t xml:space="preserve"> w</w:t>
        </w:r>
      </w:ins>
      <w:ins w:id="122" w:author="Elger, Gordon" w:date="2023-12-06T23:26:00Z">
        <w:r w:rsidRPr="0034493A">
          <w:rPr>
            <w:lang w:val="en-US"/>
          </w:rPr>
          <w:t xml:space="preserve">hy is the </w:t>
        </w:r>
      </w:ins>
      <w:ins w:id="123" w:author="Elger, Gordon" w:date="2023-12-06T23:28:00Z">
        <w:r>
          <w:rPr>
            <w:lang w:val="en-US"/>
          </w:rPr>
          <w:t>p</w:t>
        </w:r>
      </w:ins>
      <w:ins w:id="124" w:author="Elger, Gordon" w:date="2023-12-06T23:26:00Z">
        <w:r w:rsidRPr="0034493A">
          <w:rPr>
            <w:lang w:val="en-US"/>
          </w:rPr>
          <w:t>ro</w:t>
        </w:r>
      </w:ins>
      <w:ins w:id="125" w:author="Elger, Gordon" w:date="2023-12-06T23:27:00Z">
        <w:r w:rsidRPr="0034493A">
          <w:rPr>
            <w:lang w:val="en-US"/>
          </w:rPr>
          <w:t>ject important</w:t>
        </w:r>
      </w:ins>
      <w:ins w:id="126" w:author="Elger, Gordon" w:date="2023-12-06T23:28:00Z">
        <w:r>
          <w:rPr>
            <w:lang w:val="en-US"/>
          </w:rPr>
          <w:t>, what is the background, what is the value of the analysis</w:t>
        </w:r>
      </w:ins>
      <w:r w:rsidR="00E061C1" w:rsidRPr="0034493A">
        <w:rPr>
          <w:lang w:val="en-US"/>
        </w:rPr>
        <w:t xml:space="preserve"> </w:t>
      </w:r>
    </w:p>
    <w:p w14:paraId="5E64A6D2" w14:textId="77777777" w:rsidR="0034493A" w:rsidRDefault="0034493A" w:rsidP="0034493A">
      <w:pPr>
        <w:pStyle w:val="Listenabsatz"/>
        <w:numPr>
          <w:ilvl w:val="0"/>
          <w:numId w:val="12"/>
        </w:numPr>
        <w:spacing w:after="0"/>
        <w:jc w:val="both"/>
        <w:rPr>
          <w:ins w:id="127" w:author="Elger, Gordon" w:date="2023-12-06T23:28:00Z"/>
          <w:lang w:val="en-US"/>
        </w:rPr>
      </w:pPr>
      <w:ins w:id="128" w:author="Elger, Gordon" w:date="2023-12-06T23:28:00Z">
        <w:r>
          <w:rPr>
            <w:lang w:val="en-US"/>
          </w:rPr>
          <w:t>CAD description</w:t>
        </w:r>
      </w:ins>
    </w:p>
    <w:p w14:paraId="013EF62A" w14:textId="77777777" w:rsidR="0034493A" w:rsidRDefault="0034493A" w:rsidP="0034493A">
      <w:pPr>
        <w:pStyle w:val="Listenabsatz"/>
        <w:numPr>
          <w:ilvl w:val="0"/>
          <w:numId w:val="12"/>
        </w:numPr>
        <w:spacing w:after="0"/>
        <w:jc w:val="both"/>
        <w:rPr>
          <w:ins w:id="129" w:author="Elger, Gordon" w:date="2023-12-06T23:29:00Z"/>
          <w:lang w:val="en-US"/>
        </w:rPr>
      </w:pPr>
      <w:ins w:id="130" w:author="Elger, Gordon" w:date="2023-12-06T23:28:00Z">
        <w:r>
          <w:rPr>
            <w:lang w:val="en-US"/>
          </w:rPr>
          <w:t>CAE model</w:t>
        </w:r>
      </w:ins>
    </w:p>
    <w:p w14:paraId="165ECE89" w14:textId="78DDBA19" w:rsidR="0034493A" w:rsidRDefault="0034493A" w:rsidP="0034493A">
      <w:pPr>
        <w:pStyle w:val="Listenabsatz"/>
        <w:numPr>
          <w:ilvl w:val="0"/>
          <w:numId w:val="12"/>
        </w:numPr>
        <w:spacing w:after="0"/>
        <w:jc w:val="both"/>
        <w:rPr>
          <w:ins w:id="131" w:author="Elger, Gordon" w:date="2023-12-06T23:29:00Z"/>
          <w:lang w:val="en-US"/>
        </w:rPr>
      </w:pPr>
      <w:ins w:id="132" w:author="Elger, Gordon" w:date="2023-12-06T23:29:00Z">
        <w:r>
          <w:rPr>
            <w:lang w:val="en-US"/>
          </w:rPr>
          <w:t>Post processing</w:t>
        </w:r>
      </w:ins>
      <w:ins w:id="133" w:author="Elger, Gordon" w:date="2023-12-06T23:30:00Z">
        <w:r w:rsidRPr="0034493A">
          <w:rPr>
            <w:lang w:val="en-US"/>
          </w:rPr>
          <w:t xml:space="preserve"> </w:t>
        </w:r>
        <w:r w:rsidR="00381361">
          <w:rPr>
            <w:lang w:val="en-US"/>
          </w:rPr>
          <w:t xml:space="preserve">of data </w:t>
        </w:r>
        <w:r w:rsidRPr="0034493A">
          <w:rPr>
            <w:lang w:val="en-US"/>
          </w:rPr>
          <w:t xml:space="preserve">and </w:t>
        </w:r>
      </w:ins>
      <w:ins w:id="134" w:author="Elger, Gordon" w:date="2023-12-06T23:31:00Z">
        <w:r w:rsidR="00381361">
          <w:rPr>
            <w:lang w:val="en-US"/>
          </w:rPr>
          <w:t>interpretation.</w:t>
        </w:r>
      </w:ins>
      <w:ins w:id="135" w:author="Elger, Gordon" w:date="2023-12-06T23:30:00Z">
        <w:r w:rsidRPr="0034493A">
          <w:rPr>
            <w:lang w:val="en-US"/>
          </w:rPr>
          <w:t xml:space="preserve"> </w:t>
        </w:r>
      </w:ins>
    </w:p>
    <w:p w14:paraId="15813ECE" w14:textId="699A1E83" w:rsidR="0034493A" w:rsidRDefault="0034493A" w:rsidP="0034493A">
      <w:pPr>
        <w:pStyle w:val="Listenabsatz"/>
        <w:numPr>
          <w:ilvl w:val="0"/>
          <w:numId w:val="12"/>
        </w:numPr>
        <w:spacing w:after="0"/>
        <w:jc w:val="both"/>
        <w:rPr>
          <w:ins w:id="136" w:author="Elger, Gordon" w:date="2023-12-06T23:29:00Z"/>
          <w:lang w:val="en-US"/>
        </w:rPr>
      </w:pPr>
      <w:ins w:id="137" w:author="Elger, Gordon" w:date="2023-12-06T23:29:00Z">
        <w:r>
          <w:rPr>
            <w:lang w:val="en-US"/>
          </w:rPr>
          <w:t>Design study</w:t>
        </w:r>
      </w:ins>
      <w:ins w:id="138" w:author="Elger, Gordon" w:date="2023-12-06T23:30:00Z">
        <w:r>
          <w:rPr>
            <w:lang w:val="en-US"/>
          </w:rPr>
          <w:t>, DOE</w:t>
        </w:r>
      </w:ins>
    </w:p>
    <w:p w14:paraId="51AC8DF5" w14:textId="534191BF" w:rsidR="0034493A" w:rsidRDefault="0034493A" w:rsidP="0034493A">
      <w:pPr>
        <w:pStyle w:val="Listenabsatz"/>
        <w:numPr>
          <w:ilvl w:val="0"/>
          <w:numId w:val="12"/>
        </w:numPr>
        <w:spacing w:after="0"/>
        <w:jc w:val="both"/>
        <w:rPr>
          <w:ins w:id="139" w:author="Elger, Gordon" w:date="2023-12-06T23:29:00Z"/>
          <w:lang w:val="en-US"/>
        </w:rPr>
      </w:pPr>
      <w:ins w:id="140" w:author="Elger, Gordon" w:date="2023-12-06T23:28:00Z">
        <w:r>
          <w:rPr>
            <w:lang w:val="en-US"/>
          </w:rPr>
          <w:t xml:space="preserve"> </w:t>
        </w:r>
      </w:ins>
    </w:p>
    <w:p w14:paraId="566AF478" w14:textId="1CC1A7D3" w:rsidR="004553B4" w:rsidRPr="0034493A" w:rsidDel="00381361" w:rsidRDefault="00E061C1" w:rsidP="0034493A">
      <w:pPr>
        <w:pStyle w:val="Listenabsatz"/>
        <w:numPr>
          <w:ilvl w:val="0"/>
          <w:numId w:val="12"/>
        </w:numPr>
        <w:spacing w:after="0"/>
        <w:jc w:val="both"/>
        <w:rPr>
          <w:del w:id="141" w:author="Elger, Gordon" w:date="2023-12-06T23:31:00Z"/>
          <w:lang w:val="en-US"/>
        </w:rPr>
        <w:pPrChange w:id="142" w:author="Elger, Gordon" w:date="2023-12-06T23:27:00Z">
          <w:pPr>
            <w:spacing w:after="0"/>
            <w:ind w:firstLine="289"/>
            <w:jc w:val="both"/>
          </w:pPr>
        </w:pPrChange>
      </w:pPr>
      <w:del w:id="143" w:author="Elger, Gordon" w:date="2023-12-06T23:29:00Z">
        <w:r w:rsidRPr="0034493A" w:rsidDel="0034493A">
          <w:rPr>
            <w:lang w:val="en-US"/>
          </w:rPr>
          <w:delText>(or</w:delText>
        </w:r>
        <w:r w:rsidR="004553B4" w:rsidRPr="0034493A" w:rsidDel="0034493A">
          <w:rPr>
            <w:lang w:val="en-US"/>
          </w:rPr>
          <w:delText xml:space="preserve"> </w:delText>
        </w:r>
        <w:r w:rsidRPr="0034493A" w:rsidDel="0034493A">
          <w:rPr>
            <w:lang w:val="en-US"/>
          </w:rPr>
          <w:delText>physical analysis type)</w:delText>
        </w:r>
      </w:del>
      <w:del w:id="144" w:author="Elger, Gordon" w:date="2023-12-06T23:31:00Z">
        <w:r w:rsidR="00D31A08" w:rsidRPr="0034493A" w:rsidDel="00381361">
          <w:rPr>
            <w:lang w:val="en-US"/>
          </w:rPr>
          <w:delText>, the target of simulation</w:delText>
        </w:r>
        <w:r w:rsidRPr="0034493A" w:rsidDel="00381361">
          <w:rPr>
            <w:lang w:val="en-US"/>
          </w:rPr>
          <w:delText xml:space="preserve">, and a </w:delText>
        </w:r>
        <w:r w:rsidR="008B2F3F" w:rsidRPr="0034493A" w:rsidDel="00381361">
          <w:rPr>
            <w:lang w:val="en-US"/>
          </w:rPr>
          <w:delText>clear procedure of your simulation</w:delText>
        </w:r>
        <w:r w:rsidR="007A728A" w:rsidRPr="0034493A" w:rsidDel="00381361">
          <w:rPr>
            <w:lang w:val="en-US"/>
          </w:rPr>
          <w:delText>s</w:delText>
        </w:r>
        <w:r w:rsidRPr="0034493A" w:rsidDel="00381361">
          <w:rPr>
            <w:lang w:val="en-US"/>
          </w:rPr>
          <w:delText xml:space="preserve">. A short introduction of your </w:delText>
        </w:r>
        <w:r w:rsidR="00CC6384" w:rsidRPr="0034493A" w:rsidDel="00381361">
          <w:rPr>
            <w:lang w:val="en-US"/>
          </w:rPr>
          <w:delText>Computer Aided Design (</w:delText>
        </w:r>
        <w:r w:rsidRPr="0034493A" w:rsidDel="00381361">
          <w:rPr>
            <w:lang w:val="en-US"/>
          </w:rPr>
          <w:delText>CAD</w:delText>
        </w:r>
        <w:r w:rsidR="00CC6384" w:rsidRPr="0034493A" w:rsidDel="00381361">
          <w:rPr>
            <w:lang w:val="en-US"/>
          </w:rPr>
          <w:delText>)</w:delText>
        </w:r>
        <w:r w:rsidRPr="0034493A" w:rsidDel="00381361">
          <w:rPr>
            <w:lang w:val="en-US"/>
          </w:rPr>
          <w:delText xml:space="preserve"> model and </w:delText>
        </w:r>
        <w:r w:rsidR="00CC6384" w:rsidRPr="0034493A" w:rsidDel="00381361">
          <w:rPr>
            <w:lang w:val="en-US"/>
          </w:rPr>
          <w:delText>Computer Aided Engineering (</w:delText>
        </w:r>
        <w:r w:rsidRPr="0034493A" w:rsidDel="00381361">
          <w:rPr>
            <w:lang w:val="en-US"/>
          </w:rPr>
          <w:delText>CAE</w:delText>
        </w:r>
        <w:r w:rsidR="00CC6384" w:rsidRPr="0034493A" w:rsidDel="00381361">
          <w:rPr>
            <w:lang w:val="en-US"/>
          </w:rPr>
          <w:delText>)</w:delText>
        </w:r>
        <w:r w:rsidRPr="0034493A" w:rsidDel="00381361">
          <w:rPr>
            <w:lang w:val="en-US"/>
          </w:rPr>
          <w:delText xml:space="preserve"> model are </w:delText>
        </w:r>
        <w:r w:rsidR="008B2F3F" w:rsidRPr="0034493A" w:rsidDel="00381361">
          <w:rPr>
            <w:lang w:val="en-US"/>
          </w:rPr>
          <w:delText xml:space="preserve">also </w:delText>
        </w:r>
        <w:r w:rsidRPr="0034493A" w:rsidDel="00381361">
          <w:rPr>
            <w:lang w:val="en-US"/>
          </w:rPr>
          <w:delText>needed.</w:delText>
        </w:r>
        <w:r w:rsidR="00165463" w:rsidRPr="0034493A" w:rsidDel="00381361">
          <w:rPr>
            <w:lang w:val="en-US"/>
          </w:rPr>
          <w:delText xml:space="preserve"> Furthermore, the way you post process,</w:delText>
        </w:r>
      </w:del>
      <w:del w:id="145" w:author="Elger, Gordon" w:date="2023-12-06T23:30:00Z">
        <w:r w:rsidR="00165463" w:rsidRPr="0034493A" w:rsidDel="0034493A">
          <w:rPr>
            <w:lang w:val="en-US"/>
          </w:rPr>
          <w:delText xml:space="preserve"> extract information and interpret data should be explained in this chapter</w:delText>
        </w:r>
      </w:del>
      <w:del w:id="146" w:author="Elger, Gordon" w:date="2023-12-06T23:31:00Z">
        <w:r w:rsidR="00165463" w:rsidRPr="0034493A" w:rsidDel="00381361">
          <w:rPr>
            <w:lang w:val="en-US"/>
          </w:rPr>
          <w:delText>.</w:delText>
        </w:r>
        <w:bookmarkStart w:id="147" w:name="_Toc152798277"/>
        <w:bookmarkEnd w:id="147"/>
      </w:del>
    </w:p>
    <w:p w14:paraId="60318D36" w14:textId="77777777" w:rsidR="00C11F30" w:rsidRDefault="00FE28F6" w:rsidP="00A963AC">
      <w:pPr>
        <w:pStyle w:val="berschrift1"/>
      </w:pPr>
      <w:bookmarkStart w:id="148" w:name="_Toc152798278"/>
      <w:r>
        <w:t>BACKGROUND/ INTRODUCTION</w:t>
      </w:r>
      <w:bookmarkEnd w:id="148"/>
    </w:p>
    <w:p w14:paraId="680346DA" w14:textId="696EE683" w:rsidR="0030133C" w:rsidRPr="00CC6384" w:rsidRDefault="00165463" w:rsidP="00CC6384">
      <w:pPr>
        <w:ind w:firstLine="284"/>
        <w:rPr>
          <w:lang w:val="en-US"/>
        </w:rPr>
      </w:pPr>
      <w:r>
        <w:rPr>
          <w:lang w:val="en-US"/>
        </w:rPr>
        <w:t>A chapter where you i</w:t>
      </w:r>
      <w:r w:rsidR="00CC6384">
        <w:rPr>
          <w:lang w:val="en-US"/>
        </w:rPr>
        <w:t>ntroduce the simulation’s subject</w:t>
      </w:r>
      <w:ins w:id="149" w:author="Elger, Gordon" w:date="2023-12-06T23:31:00Z">
        <w:r w:rsidR="00381361">
          <w:rPr>
            <w:lang w:val="en-US"/>
          </w:rPr>
          <w:t xml:space="preserve">. </w:t>
        </w:r>
      </w:ins>
      <w:del w:id="150" w:author="Elger, Gordon" w:date="2023-12-06T23:31:00Z">
        <w:r w:rsidR="00CC6384" w:rsidDel="00381361">
          <w:rPr>
            <w:lang w:val="en-US"/>
          </w:rPr>
          <w:delText xml:space="preserve">, e.g. sensor box. </w:delText>
        </w:r>
      </w:del>
      <w:r w:rsidR="00CC6384">
        <w:rPr>
          <w:lang w:val="en-US"/>
        </w:rPr>
        <w:t xml:space="preserve">In this chapter maintain all technical background which can be used </w:t>
      </w:r>
      <w:proofErr w:type="gramStart"/>
      <w:r w:rsidR="00CC6384">
        <w:rPr>
          <w:lang w:val="en-US"/>
        </w:rPr>
        <w:t>later on</w:t>
      </w:r>
      <w:proofErr w:type="gramEnd"/>
      <w:r w:rsidR="00CC6384">
        <w:rPr>
          <w:lang w:val="en-US"/>
        </w:rPr>
        <w:t xml:space="preserve"> to define or explain your assumptions and CAD- as well as CAE-Models.</w:t>
      </w:r>
      <w:r w:rsidR="0000127B">
        <w:rPr>
          <w:lang w:val="en-US"/>
        </w:rPr>
        <w:t xml:space="preserve"> As an </w:t>
      </w:r>
      <w:proofErr w:type="gramStart"/>
      <w:r w:rsidR="0000127B">
        <w:rPr>
          <w:lang w:val="en-US"/>
        </w:rPr>
        <w:t>example</w:t>
      </w:r>
      <w:proofErr w:type="gramEnd"/>
      <w:r w:rsidR="0000127B">
        <w:rPr>
          <w:lang w:val="en-US"/>
        </w:rPr>
        <w:t xml:space="preserve"> you can explain the technical details of the sensor box, including in brief description of the components inside and their usages.</w:t>
      </w:r>
    </w:p>
    <w:p w14:paraId="60C20B29" w14:textId="77777777" w:rsidR="001D4F36" w:rsidRDefault="00182CB9" w:rsidP="00A963AC">
      <w:pPr>
        <w:pStyle w:val="berschrift1"/>
      </w:pPr>
      <w:bookmarkStart w:id="151" w:name="_Ref106868955"/>
      <w:bookmarkStart w:id="152" w:name="_Ref106869362"/>
      <w:bookmarkStart w:id="153" w:name="_Toc152798279"/>
      <w:r>
        <w:t>A</w:t>
      </w:r>
      <w:r w:rsidR="00FE28F6">
        <w:t>SSUMPTIONS</w:t>
      </w:r>
      <w:bookmarkEnd w:id="151"/>
      <w:bookmarkEnd w:id="152"/>
      <w:bookmarkEnd w:id="153"/>
    </w:p>
    <w:p w14:paraId="0F33084D" w14:textId="516165B3" w:rsidR="00C11CCB" w:rsidRPr="00C508BF" w:rsidRDefault="00C11F30" w:rsidP="00E061C1">
      <w:pPr>
        <w:ind w:firstLine="289"/>
        <w:jc w:val="both"/>
        <w:rPr>
          <w:lang w:val="en-US"/>
        </w:rPr>
      </w:pPr>
      <w:r w:rsidRPr="00CC6384">
        <w:rPr>
          <w:lang w:val="en-US"/>
        </w:rPr>
        <w:t xml:space="preserve">Technical description of physical phenomena, </w:t>
      </w:r>
      <w:proofErr w:type="gramStart"/>
      <w:r w:rsidRPr="00CC6384">
        <w:rPr>
          <w:lang w:val="en-US"/>
        </w:rPr>
        <w:t>discussion</w:t>
      </w:r>
      <w:proofErr w:type="gramEnd"/>
      <w:r w:rsidRPr="00CC6384">
        <w:rPr>
          <w:lang w:val="en-US"/>
        </w:rPr>
        <w:t xml:space="preserve"> and justification of assumption</w:t>
      </w:r>
      <w:r w:rsidR="001D4F36" w:rsidRPr="00CC6384">
        <w:rPr>
          <w:lang w:val="en-US"/>
        </w:rPr>
        <w:t xml:space="preserve">. Based on the background the geometry can be simplified with a </w:t>
      </w:r>
      <w:proofErr w:type="gramStart"/>
      <w:r w:rsidR="001D4F36" w:rsidRPr="00CC6384">
        <w:rPr>
          <w:lang w:val="en-US"/>
        </w:rPr>
        <w:t>certain assumptions</w:t>
      </w:r>
      <w:proofErr w:type="gramEnd"/>
      <w:r w:rsidR="001D4F36" w:rsidRPr="00CC6384">
        <w:rPr>
          <w:lang w:val="en-US"/>
        </w:rPr>
        <w:t xml:space="preserve">. </w:t>
      </w:r>
      <w:r w:rsidR="0000127B" w:rsidRPr="00CC6384">
        <w:rPr>
          <w:lang w:val="en-US"/>
        </w:rPr>
        <w:t>Also,</w:t>
      </w:r>
      <w:r w:rsidR="001D4F36" w:rsidRPr="00CC6384">
        <w:rPr>
          <w:lang w:val="en-US"/>
        </w:rPr>
        <w:t xml:space="preserve"> </w:t>
      </w:r>
      <w:r w:rsidR="00B932A0" w:rsidRPr="00CC6384">
        <w:rPr>
          <w:lang w:val="en-US"/>
        </w:rPr>
        <w:t>some</w:t>
      </w:r>
      <w:r w:rsidR="001D4F36" w:rsidRPr="00CC6384">
        <w:rPr>
          <w:lang w:val="en-US"/>
        </w:rPr>
        <w:t xml:space="preserve"> </w:t>
      </w:r>
      <w:r w:rsidR="00B932A0" w:rsidRPr="00CC6384">
        <w:rPr>
          <w:lang w:val="en-US"/>
        </w:rPr>
        <w:t>simulation settings can be defined due to assumptions.</w:t>
      </w:r>
      <w:r w:rsidR="0000127B">
        <w:rPr>
          <w:lang w:val="en-US"/>
        </w:rPr>
        <w:t xml:space="preserve"> It is to be noted that all assumptions must be accompanied with explanations as to why that certain assumption will not be critical to results. </w:t>
      </w:r>
    </w:p>
    <w:p w14:paraId="33D234BC" w14:textId="77777777" w:rsidR="00182CB9" w:rsidRDefault="00C11CCB" w:rsidP="00A963AC">
      <w:pPr>
        <w:pStyle w:val="berschrift1"/>
      </w:pPr>
      <w:bookmarkStart w:id="154" w:name="_Ref106870175"/>
      <w:bookmarkStart w:id="155" w:name="_Ref106870178"/>
      <w:bookmarkStart w:id="156" w:name="_Toc152798280"/>
      <w:r>
        <w:lastRenderedPageBreak/>
        <w:t xml:space="preserve">CAE </w:t>
      </w:r>
      <w:r w:rsidR="00FE28F6">
        <w:t>MODEL/MODELS</w:t>
      </w:r>
      <w:bookmarkEnd w:id="154"/>
      <w:bookmarkEnd w:id="155"/>
      <w:bookmarkEnd w:id="156"/>
    </w:p>
    <w:p w14:paraId="223DE412" w14:textId="208758EC" w:rsidR="00D6045A" w:rsidRPr="00C508BF" w:rsidRDefault="00CC6384" w:rsidP="00E061C1">
      <w:pPr>
        <w:ind w:firstLine="289"/>
        <w:jc w:val="both"/>
        <w:rPr>
          <w:i/>
          <w:lang w:val="en-US"/>
        </w:rPr>
      </w:pPr>
      <w:r>
        <w:rPr>
          <w:lang w:val="en-US"/>
        </w:rPr>
        <w:t>Introduce your CAD- and CAE models</w:t>
      </w:r>
      <w:r w:rsidR="007C0457">
        <w:rPr>
          <w:lang w:val="en-US"/>
        </w:rPr>
        <w:t xml:space="preserve"> in details, so that the readers can rebuil</w:t>
      </w:r>
      <w:r w:rsidR="00254110">
        <w:rPr>
          <w:lang w:val="en-US"/>
        </w:rPr>
        <w:t>d</w:t>
      </w:r>
      <w:r w:rsidR="007C0457">
        <w:rPr>
          <w:lang w:val="en-US"/>
        </w:rPr>
        <w:t xml:space="preserve"> your simulation project by following your description.</w:t>
      </w:r>
      <w:r>
        <w:rPr>
          <w:lang w:val="en-US"/>
        </w:rPr>
        <w:t xml:space="preserve"> </w:t>
      </w:r>
    </w:p>
    <w:p w14:paraId="3B633CDD" w14:textId="4C55E26C" w:rsidR="0030133C" w:rsidDel="0034493A" w:rsidRDefault="00AB36E5" w:rsidP="0034493A">
      <w:pPr>
        <w:pStyle w:val="berschrift2"/>
        <w:rPr>
          <w:del w:id="157" w:author="Elger, Gordon" w:date="2023-12-06T23:20:00Z"/>
        </w:rPr>
        <w:pPrChange w:id="158" w:author="Elger, Gordon" w:date="2023-12-06T23:23:00Z">
          <w:pPr>
            <w:pStyle w:val="berschrift2"/>
          </w:pPr>
        </w:pPrChange>
      </w:pPr>
      <w:del w:id="159" w:author="Elger, Gordon" w:date="2023-12-06T23:20:00Z">
        <w:r w:rsidDel="0034493A">
          <w:delText xml:space="preserve">5.1 </w:delText>
        </w:r>
        <w:r w:rsidR="000C6A7A" w:rsidRPr="00945785" w:rsidDel="0034493A">
          <w:delText>Software</w:delText>
        </w:r>
      </w:del>
    </w:p>
    <w:p w14:paraId="6922B835" w14:textId="17BD8129" w:rsidR="00B83181" w:rsidRPr="00B83181" w:rsidDel="0034493A" w:rsidRDefault="00EB2304" w:rsidP="0034493A">
      <w:pPr>
        <w:pStyle w:val="berschrift2"/>
        <w:rPr>
          <w:del w:id="160" w:author="Elger, Gordon" w:date="2023-12-06T23:20:00Z"/>
          <w:lang w:eastAsia="zh-CN"/>
        </w:rPr>
        <w:pPrChange w:id="161" w:author="Elger, Gordon" w:date="2023-12-06T23:23:00Z">
          <w:pPr>
            <w:ind w:firstLine="289"/>
          </w:pPr>
        </w:pPrChange>
      </w:pPr>
      <w:del w:id="162" w:author="Elger, Gordon" w:date="2023-12-06T23:20:00Z">
        <w:r w:rsidDel="0034493A">
          <w:delText>Which software,</w:delText>
        </w:r>
        <w:r w:rsidR="00B83181" w:rsidDel="0034493A">
          <w:delText xml:space="preserve"> </w:delText>
        </w:r>
        <w:r w:rsidDel="0034493A">
          <w:delText xml:space="preserve">version </w:delText>
        </w:r>
        <w:r w:rsidR="00B83181" w:rsidDel="0034493A">
          <w:delText>number</w:delText>
        </w:r>
        <w:r w:rsidDel="0034493A">
          <w:delText>.</w:delText>
        </w:r>
      </w:del>
    </w:p>
    <w:p w14:paraId="7401C5DB" w14:textId="6FC4377D" w:rsidR="00977E2A" w:rsidRDefault="00AB36E5" w:rsidP="0034493A">
      <w:pPr>
        <w:pStyle w:val="berschrift2"/>
      </w:pPr>
      <w:bookmarkStart w:id="163" w:name="_Toc152798281"/>
      <w:r>
        <w:t>5.</w:t>
      </w:r>
      <w:ins w:id="164" w:author="Elger, Gordon" w:date="2023-12-06T23:21:00Z">
        <w:r w:rsidR="0034493A" w:rsidRPr="0034493A">
          <w:t xml:space="preserve"> </w:t>
        </w:r>
        <w:r w:rsidR="0034493A">
          <w:t>1</w:t>
        </w:r>
      </w:ins>
      <w:del w:id="165" w:author="Elger, Gordon" w:date="2023-12-06T23:20:00Z">
        <w:r w:rsidDel="0034493A">
          <w:delText>2</w:delText>
        </w:r>
      </w:del>
      <w:r>
        <w:t xml:space="preserve"> </w:t>
      </w:r>
      <w:r w:rsidR="000C6A7A">
        <w:t>CAD</w:t>
      </w:r>
      <w:bookmarkEnd w:id="163"/>
      <w:r w:rsidR="00D47789">
        <w:t xml:space="preserve"> </w:t>
      </w:r>
    </w:p>
    <w:p w14:paraId="3E27FB38" w14:textId="77777777" w:rsidR="00EB2304" w:rsidRPr="00B83181" w:rsidRDefault="00B83181" w:rsidP="00EB2304">
      <w:pPr>
        <w:jc w:val="both"/>
        <w:rPr>
          <w:lang w:val="en-US"/>
        </w:rPr>
      </w:pPr>
      <w:r>
        <w:rPr>
          <w:lang w:val="en-US"/>
        </w:rPr>
        <w:t xml:space="preserve">Introduce your </w:t>
      </w:r>
      <w:r w:rsidRPr="00B83181">
        <w:rPr>
          <w:lang w:val="en-US"/>
        </w:rPr>
        <w:t>Geometry with assumptions and simplifications</w:t>
      </w:r>
      <w:r>
        <w:rPr>
          <w:lang w:val="en-US"/>
        </w:rPr>
        <w:t xml:space="preserve"> in figures and texts</w:t>
      </w:r>
      <w:r w:rsidR="00254110">
        <w:rPr>
          <w:lang w:val="en-US"/>
        </w:rPr>
        <w:t xml:space="preserve"> (you can </w:t>
      </w:r>
      <w:proofErr w:type="spellStart"/>
      <w:r w:rsidR="00254110">
        <w:rPr>
          <w:lang w:val="en-US"/>
        </w:rPr>
        <w:t>referer</w:t>
      </w:r>
      <w:proofErr w:type="spellEnd"/>
      <w:r w:rsidR="00254110">
        <w:rPr>
          <w:lang w:val="en-US"/>
        </w:rPr>
        <w:t xml:space="preserve"> to </w:t>
      </w:r>
      <w:r w:rsidR="00254110">
        <w:rPr>
          <w:lang w:val="en-US"/>
        </w:rPr>
        <w:fldChar w:fldCharType="begin"/>
      </w:r>
      <w:r w:rsidR="00254110">
        <w:rPr>
          <w:lang w:val="en-US"/>
        </w:rPr>
        <w:instrText xml:space="preserve"> REF _Ref106869362 \h </w:instrText>
      </w:r>
      <w:r w:rsidR="00254110">
        <w:rPr>
          <w:lang w:val="en-US"/>
        </w:rPr>
      </w:r>
      <w:r w:rsidR="00254110">
        <w:rPr>
          <w:lang w:val="en-US"/>
        </w:rPr>
        <w:fldChar w:fldCharType="separate"/>
      </w:r>
      <w:r w:rsidR="00254110" w:rsidRPr="0069445E">
        <w:rPr>
          <w:lang w:val="en-US"/>
        </w:rPr>
        <w:t>ASSUMPTIONS</w:t>
      </w:r>
      <w:r w:rsidR="00254110">
        <w:rPr>
          <w:lang w:val="en-US"/>
        </w:rPr>
        <w:fldChar w:fldCharType="end"/>
      </w:r>
      <w:r w:rsidR="00254110">
        <w:rPr>
          <w:lang w:val="en-US"/>
        </w:rPr>
        <w:t xml:space="preserve"> that you already specified and need not repeat it here)</w:t>
      </w:r>
      <w:r>
        <w:rPr>
          <w:lang w:val="en-US"/>
        </w:rPr>
        <w:t xml:space="preserve">. </w:t>
      </w:r>
      <w:r w:rsidR="00EB2304">
        <w:rPr>
          <w:lang w:val="en-US"/>
        </w:rPr>
        <w:t xml:space="preserve">Explain parametric design. </w:t>
      </w:r>
    </w:p>
    <w:p w14:paraId="03106563" w14:textId="1EDD676A" w:rsidR="00B83181" w:rsidRDefault="00B83181" w:rsidP="00B83181">
      <w:pPr>
        <w:ind w:firstLine="289"/>
        <w:jc w:val="both"/>
        <w:rPr>
          <w:lang w:val="en-US"/>
        </w:rPr>
      </w:pPr>
      <w:r>
        <w:rPr>
          <w:lang w:val="en-US"/>
        </w:rPr>
        <w:t>As an</w:t>
      </w:r>
      <w:r w:rsidR="00ED671C">
        <w:rPr>
          <w:lang w:val="en-US"/>
        </w:rPr>
        <w:t xml:space="preserve"> example, Fig. 1</w:t>
      </w:r>
      <w:r>
        <w:rPr>
          <w:lang w:val="en-US"/>
        </w:rPr>
        <w:t xml:space="preserve"> in below shows an assembly with three layers. The dimensions are ….  Silicon was applied for Layer 1 … the material properties are shown in table x (list thermal conductivities of all materials).</w:t>
      </w:r>
    </w:p>
    <w:p w14:paraId="270E4023" w14:textId="77777777" w:rsidR="00805961" w:rsidRDefault="00805961" w:rsidP="00593FCF">
      <w:pPr>
        <w:keepNext/>
        <w:ind w:firstLine="289"/>
        <w:jc w:val="center"/>
      </w:pPr>
      <w:r w:rsidRPr="00805961">
        <w:rPr>
          <w:noProof/>
          <w:lang w:eastAsia="zh-CN"/>
        </w:rPr>
        <w:drawing>
          <wp:inline distT="0" distB="0" distL="0" distR="0" wp14:anchorId="0BD51A78" wp14:editId="096527F7">
            <wp:extent cx="3067050" cy="15995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6756"/>
                    <a:stretch/>
                  </pic:blipFill>
                  <pic:spPr bwMode="auto">
                    <a:xfrm>
                      <a:off x="0" y="0"/>
                      <a:ext cx="3067253" cy="1599671"/>
                    </a:xfrm>
                    <a:prstGeom prst="rect">
                      <a:avLst/>
                    </a:prstGeom>
                    <a:noFill/>
                    <a:ln>
                      <a:noFill/>
                    </a:ln>
                    <a:extLst>
                      <a:ext uri="{53640926-AAD7-44D8-BBD7-CCE9431645EC}">
                        <a14:shadowObscured xmlns:a14="http://schemas.microsoft.com/office/drawing/2010/main"/>
                      </a:ext>
                    </a:extLst>
                  </pic:spPr>
                </pic:pic>
              </a:graphicData>
            </a:graphic>
          </wp:inline>
        </w:drawing>
      </w:r>
    </w:p>
    <w:p w14:paraId="68BF48E5" w14:textId="7AB7CF2D" w:rsidR="00805961" w:rsidRDefault="00805961" w:rsidP="00593FCF">
      <w:pPr>
        <w:pStyle w:val="Beschriftung1"/>
      </w:pPr>
      <w:r w:rsidRPr="00593FCF">
        <w:t xml:space="preserve">Figure </w:t>
      </w:r>
      <w:r w:rsidR="0061771A">
        <w:fldChar w:fldCharType="begin"/>
      </w:r>
      <w:r w:rsidR="0061771A">
        <w:instrText xml:space="preserve"> SEQ Figure \* ARABIC </w:instrText>
      </w:r>
      <w:r w:rsidR="0061771A">
        <w:fldChar w:fldCharType="separate"/>
      </w:r>
      <w:r w:rsidR="00C11D86">
        <w:rPr>
          <w:noProof/>
        </w:rPr>
        <w:t>1</w:t>
      </w:r>
      <w:r w:rsidR="0061771A">
        <w:rPr>
          <w:noProof/>
        </w:rPr>
        <w:fldChar w:fldCharType="end"/>
      </w:r>
      <w:r w:rsidRPr="00593FCF">
        <w:t>: schematic side view of assembly. only an example (even the materials, loads and boundary conditions can also be presented in this figure)</w:t>
      </w:r>
    </w:p>
    <w:p w14:paraId="7893F4EB" w14:textId="26C1F034" w:rsidR="00EB2304" w:rsidRPr="00713A60" w:rsidRDefault="00EB2304" w:rsidP="00593FCF">
      <w:pPr>
        <w:pStyle w:val="Beschriftung1"/>
        <w:rPr>
          <w:iCs w:val="0"/>
          <w:sz w:val="22"/>
          <w:szCs w:val="22"/>
        </w:rPr>
      </w:pPr>
      <w:r w:rsidRPr="00713A60">
        <w:rPr>
          <w:iCs w:val="0"/>
          <w:sz w:val="22"/>
          <w:szCs w:val="22"/>
        </w:rPr>
        <w:t xml:space="preserve">Material data </w:t>
      </w:r>
      <w:r>
        <w:rPr>
          <w:iCs w:val="0"/>
          <w:sz w:val="22"/>
          <w:szCs w:val="22"/>
        </w:rPr>
        <w:t xml:space="preserve">and properties of surface (visible and IR emission/absorption when needed) including all required. </w:t>
      </w:r>
    </w:p>
    <w:p w14:paraId="2C59EF84" w14:textId="60747FF2" w:rsidR="0030133C" w:rsidRDefault="00AB36E5" w:rsidP="0034493A">
      <w:pPr>
        <w:pStyle w:val="berschrift2"/>
      </w:pPr>
      <w:bookmarkStart w:id="166" w:name="_Hlk135169204"/>
      <w:bookmarkStart w:id="167" w:name="_Toc152798282"/>
      <w:r>
        <w:t>5.</w:t>
      </w:r>
      <w:del w:id="168" w:author="Elger, Gordon" w:date="2023-12-06T23:22:00Z">
        <w:r w:rsidDel="0034493A">
          <w:delText xml:space="preserve">3 </w:delText>
        </w:r>
      </w:del>
      <w:ins w:id="169" w:author="Elger, Gordon" w:date="2023-12-06T23:22:00Z">
        <w:r w:rsidR="0034493A">
          <w:t>2</w:t>
        </w:r>
        <w:r w:rsidR="0034493A">
          <w:t xml:space="preserve"> </w:t>
        </w:r>
      </w:ins>
      <w:r w:rsidR="000C6A7A">
        <w:t>CAE</w:t>
      </w:r>
      <w:bookmarkEnd w:id="167"/>
    </w:p>
    <w:bookmarkEnd w:id="166"/>
    <w:p w14:paraId="1146686F" w14:textId="184CBE26" w:rsidR="00593FCF" w:rsidRDefault="00593FCF" w:rsidP="00132E39">
      <w:pPr>
        <w:ind w:firstLine="289"/>
        <w:jc w:val="both"/>
        <w:rPr>
          <w:lang w:val="en-US"/>
        </w:rPr>
      </w:pPr>
      <w:r>
        <w:rPr>
          <w:lang w:val="en-US"/>
        </w:rPr>
        <w:t>Introduce physi</w:t>
      </w:r>
      <w:r w:rsidR="00EB2304">
        <w:rPr>
          <w:lang w:val="en-US"/>
        </w:rPr>
        <w:t>cs</w:t>
      </w:r>
      <w:r>
        <w:rPr>
          <w:lang w:val="en-US"/>
        </w:rPr>
        <w:t>, boundary conditions, loads, contact information</w:t>
      </w:r>
      <w:ins w:id="170" w:author="Elger, Gordon" w:date="2023-12-06T23:22:00Z">
        <w:r w:rsidR="0034493A">
          <w:rPr>
            <w:lang w:val="en-US"/>
          </w:rPr>
          <w:t>, material data</w:t>
        </w:r>
      </w:ins>
      <w:r>
        <w:rPr>
          <w:lang w:val="en-US"/>
        </w:rPr>
        <w:t xml:space="preserve"> and mesh</w:t>
      </w:r>
      <w:r w:rsidR="00A963AC">
        <w:rPr>
          <w:lang w:val="en-US"/>
        </w:rPr>
        <w:t>ing approach</w:t>
      </w:r>
      <w:r w:rsidR="00EB2304">
        <w:rPr>
          <w:lang w:val="en-US"/>
        </w:rPr>
        <w:t xml:space="preserve"> (mesh study)</w:t>
      </w:r>
      <w:r w:rsidR="00A963AC">
        <w:rPr>
          <w:lang w:val="en-US"/>
        </w:rPr>
        <w:t>.</w:t>
      </w:r>
      <w:r>
        <w:rPr>
          <w:lang w:val="en-US"/>
        </w:rPr>
        <w:t xml:space="preserve"> You can discuss them separately by using sub-topics with Heading 3.</w:t>
      </w:r>
      <w:ins w:id="171" w:author="Elger, Gordon" w:date="2023-12-06T23:33:00Z">
        <w:r w:rsidR="00381361">
          <w:rPr>
            <w:lang w:val="en-US"/>
          </w:rPr>
          <w:t xml:space="preserve"> Determination of loads, boundary condition based on the assumption. </w:t>
        </w:r>
      </w:ins>
    </w:p>
    <w:p w14:paraId="552116C1" w14:textId="77777777" w:rsidR="00593FCF" w:rsidRDefault="00593FCF" w:rsidP="00132E39">
      <w:pPr>
        <w:ind w:firstLine="289"/>
        <w:jc w:val="both"/>
        <w:rPr>
          <w:lang w:val="en-US"/>
        </w:rPr>
      </w:pPr>
      <w:r>
        <w:rPr>
          <w:lang w:val="en-US"/>
        </w:rPr>
        <w:t xml:space="preserve"> </w:t>
      </w:r>
      <w:r w:rsidR="00247548">
        <w:rPr>
          <w:lang w:val="en-US"/>
        </w:rPr>
        <w:t xml:space="preserve">We recommend you </w:t>
      </w:r>
      <w:proofErr w:type="gramStart"/>
      <w:r w:rsidR="00247548">
        <w:rPr>
          <w:lang w:val="en-US"/>
        </w:rPr>
        <w:t>to explain</w:t>
      </w:r>
      <w:proofErr w:type="gramEnd"/>
      <w:r w:rsidR="00247548">
        <w:rPr>
          <w:lang w:val="en-US"/>
        </w:rPr>
        <w:t xml:space="preserve"> your mesh dependency study with text and table. For example,</w:t>
      </w:r>
    </w:p>
    <w:p w14:paraId="7172DF4C" w14:textId="77777777" w:rsidR="00247548" w:rsidRPr="00247548" w:rsidRDefault="00247548" w:rsidP="00247548">
      <w:pPr>
        <w:pStyle w:val="Beschriftung1"/>
        <w:spacing w:after="0"/>
        <w:ind w:left="708"/>
      </w:pPr>
      <w:r w:rsidRPr="00247548">
        <w:t xml:space="preserve">Table </w:t>
      </w:r>
      <w:r w:rsidR="0061771A">
        <w:fldChar w:fldCharType="begin"/>
      </w:r>
      <w:r w:rsidR="0061771A">
        <w:instrText xml:space="preserve"> SEQ Table \* ARABIC </w:instrText>
      </w:r>
      <w:r w:rsidR="0061771A">
        <w:fldChar w:fldCharType="separate"/>
      </w:r>
      <w:r w:rsidR="00C11D86">
        <w:rPr>
          <w:noProof/>
        </w:rPr>
        <w:t>1</w:t>
      </w:r>
      <w:r w:rsidR="0061771A">
        <w:rPr>
          <w:noProof/>
        </w:rPr>
        <w:fldChar w:fldCharType="end"/>
      </w:r>
      <w:r w:rsidRPr="00247548">
        <w:t>: settings of different mesh strategies</w:t>
      </w:r>
    </w:p>
    <w:tbl>
      <w:tblPr>
        <w:tblStyle w:val="Tabellenraster1"/>
        <w:tblW w:w="0" w:type="auto"/>
        <w:tblInd w:w="720" w:type="dxa"/>
        <w:tblLook w:val="04A0" w:firstRow="1" w:lastRow="0" w:firstColumn="1" w:lastColumn="0" w:noHBand="0" w:noVBand="1"/>
      </w:tblPr>
      <w:tblGrid>
        <w:gridCol w:w="1659"/>
        <w:gridCol w:w="1655"/>
        <w:gridCol w:w="1691"/>
        <w:gridCol w:w="1656"/>
      </w:tblGrid>
      <w:tr w:rsidR="00247548" w:rsidRPr="00247548" w14:paraId="0D7442F4" w14:textId="77777777" w:rsidTr="00224243">
        <w:tc>
          <w:tcPr>
            <w:tcW w:w="1659" w:type="dxa"/>
          </w:tcPr>
          <w:p w14:paraId="5EED6A1B" w14:textId="77777777" w:rsidR="00247548" w:rsidRPr="00117743" w:rsidRDefault="00247548" w:rsidP="00117743">
            <w:pPr>
              <w:rPr>
                <w:rFonts w:ascii="Times New Roman" w:hAnsi="Times New Roman" w:cs="Times New Roman"/>
                <w:lang w:val="en-US"/>
              </w:rPr>
            </w:pPr>
          </w:p>
        </w:tc>
        <w:tc>
          <w:tcPr>
            <w:tcW w:w="1655" w:type="dxa"/>
          </w:tcPr>
          <w:p w14:paraId="550C859E" w14:textId="77777777" w:rsidR="00247548" w:rsidRPr="00117743" w:rsidRDefault="00247548" w:rsidP="00117743">
            <w:pPr>
              <w:rPr>
                <w:rFonts w:ascii="Times New Roman" w:hAnsi="Times New Roman" w:cs="Times New Roman"/>
                <w:lang w:val="en-US"/>
              </w:rPr>
            </w:pPr>
            <w:r w:rsidRPr="00117743">
              <w:rPr>
                <w:rFonts w:ascii="Times New Roman" w:hAnsi="Times New Roman" w:cs="Times New Roman"/>
                <w:lang w:val="en-US"/>
              </w:rPr>
              <w:t>Level of GM</w:t>
            </w:r>
          </w:p>
        </w:tc>
        <w:tc>
          <w:tcPr>
            <w:tcW w:w="1691" w:type="dxa"/>
          </w:tcPr>
          <w:p w14:paraId="5C6EE93F" w14:textId="77777777" w:rsidR="00247548" w:rsidRPr="00117743" w:rsidRDefault="00247548" w:rsidP="00117743">
            <w:pPr>
              <w:rPr>
                <w:rFonts w:ascii="Times New Roman" w:hAnsi="Times New Roman" w:cs="Times New Roman"/>
                <w:lang w:val="en-US"/>
              </w:rPr>
            </w:pPr>
            <w:r w:rsidRPr="00117743">
              <w:rPr>
                <w:rFonts w:ascii="Times New Roman" w:hAnsi="Times New Roman" w:cs="Times New Roman"/>
                <w:lang w:val="en-US"/>
              </w:rPr>
              <w:t>location of LM</w:t>
            </w:r>
          </w:p>
        </w:tc>
        <w:tc>
          <w:tcPr>
            <w:tcW w:w="1656" w:type="dxa"/>
          </w:tcPr>
          <w:p w14:paraId="25F6F07A" w14:textId="77777777" w:rsidR="00247548" w:rsidRPr="00117743" w:rsidRDefault="00247548" w:rsidP="00117743">
            <w:pPr>
              <w:rPr>
                <w:rFonts w:ascii="Times New Roman" w:hAnsi="Times New Roman" w:cs="Times New Roman"/>
                <w:lang w:val="en-US"/>
              </w:rPr>
            </w:pPr>
            <w:r w:rsidRPr="00117743">
              <w:rPr>
                <w:rFonts w:ascii="Times New Roman" w:hAnsi="Times New Roman" w:cs="Times New Roman"/>
                <w:lang w:val="en-US"/>
              </w:rPr>
              <w:t>Level of LM</w:t>
            </w:r>
          </w:p>
        </w:tc>
      </w:tr>
      <w:tr w:rsidR="00247548" w:rsidRPr="00247548" w14:paraId="162BF2E7" w14:textId="77777777" w:rsidTr="00224243">
        <w:tc>
          <w:tcPr>
            <w:tcW w:w="1659" w:type="dxa"/>
          </w:tcPr>
          <w:p w14:paraId="40393AD2" w14:textId="77777777" w:rsidR="00247548" w:rsidRPr="00117743" w:rsidRDefault="00247548" w:rsidP="00117743">
            <w:pPr>
              <w:rPr>
                <w:rFonts w:ascii="Times New Roman" w:hAnsi="Times New Roman" w:cs="Times New Roman"/>
                <w:lang w:val="en-US"/>
              </w:rPr>
            </w:pPr>
            <w:r w:rsidRPr="00117743">
              <w:rPr>
                <w:rFonts w:ascii="Times New Roman" w:hAnsi="Times New Roman" w:cs="Times New Roman"/>
                <w:lang w:val="en-US"/>
              </w:rPr>
              <w:t>Mesh 1</w:t>
            </w:r>
          </w:p>
        </w:tc>
        <w:tc>
          <w:tcPr>
            <w:tcW w:w="1655" w:type="dxa"/>
          </w:tcPr>
          <w:p w14:paraId="6E925C42" w14:textId="77777777" w:rsidR="00247548" w:rsidRPr="00117743" w:rsidRDefault="00247548" w:rsidP="00117743">
            <w:pPr>
              <w:rPr>
                <w:rFonts w:ascii="Times New Roman" w:hAnsi="Times New Roman" w:cs="Times New Roman"/>
                <w:lang w:val="en-US"/>
              </w:rPr>
            </w:pPr>
          </w:p>
        </w:tc>
        <w:tc>
          <w:tcPr>
            <w:tcW w:w="1691" w:type="dxa"/>
          </w:tcPr>
          <w:p w14:paraId="7FEA453C" w14:textId="77777777" w:rsidR="00247548" w:rsidRPr="00117743" w:rsidRDefault="00247548" w:rsidP="00117743">
            <w:pPr>
              <w:rPr>
                <w:rFonts w:ascii="Times New Roman" w:hAnsi="Times New Roman" w:cs="Times New Roman"/>
                <w:lang w:val="en-US"/>
              </w:rPr>
            </w:pPr>
          </w:p>
        </w:tc>
        <w:tc>
          <w:tcPr>
            <w:tcW w:w="1656" w:type="dxa"/>
          </w:tcPr>
          <w:p w14:paraId="596F1957" w14:textId="77777777" w:rsidR="00247548" w:rsidRPr="00117743" w:rsidRDefault="00247548" w:rsidP="00117743">
            <w:pPr>
              <w:rPr>
                <w:rFonts w:ascii="Times New Roman" w:hAnsi="Times New Roman" w:cs="Times New Roman"/>
                <w:lang w:val="en-US"/>
              </w:rPr>
            </w:pPr>
          </w:p>
        </w:tc>
      </w:tr>
      <w:tr w:rsidR="00247548" w:rsidRPr="00247548" w14:paraId="10771736" w14:textId="77777777" w:rsidTr="00224243">
        <w:tc>
          <w:tcPr>
            <w:tcW w:w="1659" w:type="dxa"/>
          </w:tcPr>
          <w:p w14:paraId="2F1248A8" w14:textId="77777777" w:rsidR="00247548" w:rsidRPr="00117743" w:rsidRDefault="00247548" w:rsidP="00117743">
            <w:pPr>
              <w:rPr>
                <w:rFonts w:ascii="Times New Roman" w:hAnsi="Times New Roman" w:cs="Times New Roman"/>
                <w:lang w:val="en-US"/>
              </w:rPr>
            </w:pPr>
            <w:r w:rsidRPr="00117743">
              <w:rPr>
                <w:rFonts w:ascii="Times New Roman" w:hAnsi="Times New Roman" w:cs="Times New Roman"/>
                <w:lang w:val="en-US"/>
              </w:rPr>
              <w:t>Mesh 2</w:t>
            </w:r>
          </w:p>
        </w:tc>
        <w:tc>
          <w:tcPr>
            <w:tcW w:w="1655" w:type="dxa"/>
          </w:tcPr>
          <w:p w14:paraId="6B7A2C78" w14:textId="77777777" w:rsidR="00247548" w:rsidRPr="00117743" w:rsidRDefault="00247548" w:rsidP="00117743">
            <w:pPr>
              <w:rPr>
                <w:rFonts w:ascii="Times New Roman" w:hAnsi="Times New Roman" w:cs="Times New Roman"/>
                <w:lang w:val="en-US"/>
              </w:rPr>
            </w:pPr>
          </w:p>
        </w:tc>
        <w:tc>
          <w:tcPr>
            <w:tcW w:w="1691" w:type="dxa"/>
          </w:tcPr>
          <w:p w14:paraId="4908F6D2" w14:textId="77777777" w:rsidR="00247548" w:rsidRPr="00117743" w:rsidRDefault="00247548" w:rsidP="00117743">
            <w:pPr>
              <w:rPr>
                <w:rFonts w:ascii="Times New Roman" w:hAnsi="Times New Roman" w:cs="Times New Roman"/>
                <w:lang w:val="en-US"/>
              </w:rPr>
            </w:pPr>
          </w:p>
        </w:tc>
        <w:tc>
          <w:tcPr>
            <w:tcW w:w="1656" w:type="dxa"/>
          </w:tcPr>
          <w:p w14:paraId="77F1C09C" w14:textId="77777777" w:rsidR="00247548" w:rsidRPr="00117743" w:rsidRDefault="00247548" w:rsidP="00117743">
            <w:pPr>
              <w:rPr>
                <w:rFonts w:ascii="Times New Roman" w:hAnsi="Times New Roman" w:cs="Times New Roman"/>
                <w:lang w:val="en-US"/>
              </w:rPr>
            </w:pPr>
          </w:p>
        </w:tc>
      </w:tr>
      <w:tr w:rsidR="00247548" w:rsidRPr="00247548" w14:paraId="61C3DC2F" w14:textId="77777777" w:rsidTr="00224243">
        <w:tc>
          <w:tcPr>
            <w:tcW w:w="1659" w:type="dxa"/>
          </w:tcPr>
          <w:p w14:paraId="43C233E1" w14:textId="77777777" w:rsidR="00247548" w:rsidRPr="00117743" w:rsidRDefault="00247548" w:rsidP="00117743">
            <w:pPr>
              <w:rPr>
                <w:rFonts w:ascii="Times New Roman" w:hAnsi="Times New Roman" w:cs="Times New Roman"/>
                <w:lang w:val="en-US"/>
              </w:rPr>
            </w:pPr>
            <w:r w:rsidRPr="00117743">
              <w:rPr>
                <w:rFonts w:ascii="Times New Roman" w:hAnsi="Times New Roman" w:cs="Times New Roman"/>
                <w:lang w:val="en-US"/>
              </w:rPr>
              <w:t>Mesh 3</w:t>
            </w:r>
          </w:p>
        </w:tc>
        <w:tc>
          <w:tcPr>
            <w:tcW w:w="1655" w:type="dxa"/>
          </w:tcPr>
          <w:p w14:paraId="0C4D2099" w14:textId="77777777" w:rsidR="00247548" w:rsidRPr="00117743" w:rsidRDefault="00247548" w:rsidP="00117743">
            <w:pPr>
              <w:rPr>
                <w:rFonts w:ascii="Times New Roman" w:hAnsi="Times New Roman" w:cs="Times New Roman"/>
                <w:lang w:val="en-US"/>
              </w:rPr>
            </w:pPr>
          </w:p>
        </w:tc>
        <w:tc>
          <w:tcPr>
            <w:tcW w:w="1691" w:type="dxa"/>
          </w:tcPr>
          <w:p w14:paraId="05E8499A" w14:textId="77777777" w:rsidR="00247548" w:rsidRPr="00117743" w:rsidRDefault="00247548" w:rsidP="00117743">
            <w:pPr>
              <w:rPr>
                <w:rFonts w:ascii="Times New Roman" w:hAnsi="Times New Roman" w:cs="Times New Roman"/>
                <w:lang w:val="en-US"/>
              </w:rPr>
            </w:pPr>
          </w:p>
        </w:tc>
        <w:tc>
          <w:tcPr>
            <w:tcW w:w="1656" w:type="dxa"/>
          </w:tcPr>
          <w:p w14:paraId="3B5C5F61" w14:textId="77777777" w:rsidR="00247548" w:rsidRPr="00117743" w:rsidRDefault="00247548" w:rsidP="00117743">
            <w:pPr>
              <w:rPr>
                <w:rFonts w:ascii="Times New Roman" w:hAnsi="Times New Roman" w:cs="Times New Roman"/>
                <w:lang w:val="en-US"/>
              </w:rPr>
            </w:pPr>
          </w:p>
        </w:tc>
      </w:tr>
      <w:tr w:rsidR="00247548" w:rsidRPr="00247548" w14:paraId="5D8C25DE" w14:textId="77777777" w:rsidTr="00224243">
        <w:tc>
          <w:tcPr>
            <w:tcW w:w="1659" w:type="dxa"/>
          </w:tcPr>
          <w:p w14:paraId="31E2F002" w14:textId="77777777" w:rsidR="00247548" w:rsidRPr="00247548" w:rsidRDefault="00247548" w:rsidP="00117743">
            <w:pPr>
              <w:rPr>
                <w:lang w:val="en-US"/>
              </w:rPr>
            </w:pPr>
            <w:r w:rsidRPr="00247548">
              <w:rPr>
                <w:lang w:val="en-US"/>
              </w:rPr>
              <w:t>…</w:t>
            </w:r>
          </w:p>
        </w:tc>
        <w:tc>
          <w:tcPr>
            <w:tcW w:w="1655" w:type="dxa"/>
          </w:tcPr>
          <w:p w14:paraId="6A1E5D02" w14:textId="77777777" w:rsidR="00247548" w:rsidRPr="00247548" w:rsidRDefault="00247548" w:rsidP="00117743">
            <w:pPr>
              <w:rPr>
                <w:lang w:val="en-US"/>
              </w:rPr>
            </w:pPr>
          </w:p>
        </w:tc>
        <w:tc>
          <w:tcPr>
            <w:tcW w:w="1691" w:type="dxa"/>
          </w:tcPr>
          <w:p w14:paraId="29E2FF3A" w14:textId="77777777" w:rsidR="00247548" w:rsidRPr="00247548" w:rsidRDefault="00247548" w:rsidP="00117743">
            <w:pPr>
              <w:rPr>
                <w:lang w:val="en-US"/>
              </w:rPr>
            </w:pPr>
          </w:p>
        </w:tc>
        <w:tc>
          <w:tcPr>
            <w:tcW w:w="1656" w:type="dxa"/>
          </w:tcPr>
          <w:p w14:paraId="04662453" w14:textId="77777777" w:rsidR="00247548" w:rsidRPr="00247548" w:rsidRDefault="00247548" w:rsidP="00117743">
            <w:pPr>
              <w:rPr>
                <w:lang w:val="en-US"/>
              </w:rPr>
            </w:pPr>
          </w:p>
        </w:tc>
      </w:tr>
    </w:tbl>
    <w:p w14:paraId="2D537D7E" w14:textId="77777777" w:rsidR="00EB2304" w:rsidRDefault="00EB2304" w:rsidP="0034493A">
      <w:pPr>
        <w:pStyle w:val="berschrift2"/>
      </w:pPr>
    </w:p>
    <w:p w14:paraId="2524E703" w14:textId="2D342855" w:rsidR="00EB2304" w:rsidRDefault="00EB2304" w:rsidP="0034493A">
      <w:pPr>
        <w:pStyle w:val="berschrift2"/>
      </w:pPr>
      <w:bookmarkStart w:id="172" w:name="_Toc152798283"/>
      <w:r>
        <w:t>5.</w:t>
      </w:r>
      <w:del w:id="173" w:author="Elger, Gordon" w:date="2023-12-06T23:23:00Z">
        <w:r w:rsidDel="0034493A">
          <w:delText xml:space="preserve">4 </w:delText>
        </w:r>
      </w:del>
      <w:ins w:id="174" w:author="Elger, Gordon" w:date="2023-12-06T23:23:00Z">
        <w:r w:rsidR="0034493A">
          <w:t>3</w:t>
        </w:r>
        <w:r w:rsidR="0034493A">
          <w:t xml:space="preserve"> </w:t>
        </w:r>
      </w:ins>
      <w:del w:id="175" w:author="Elger, Gordon" w:date="2023-12-06T23:22:00Z">
        <w:r w:rsidDel="0034493A">
          <w:delText>CAE</w:delText>
        </w:r>
      </w:del>
      <w:ins w:id="176" w:author="Elger, Gordon" w:date="2023-12-06T23:22:00Z">
        <w:r w:rsidR="0034493A">
          <w:t>Postprocessing</w:t>
        </w:r>
      </w:ins>
      <w:bookmarkEnd w:id="172"/>
    </w:p>
    <w:p w14:paraId="6495ABCF" w14:textId="5377B6C1" w:rsidR="00247548" w:rsidRDefault="00EB2304" w:rsidP="00593FCF">
      <w:pPr>
        <w:ind w:firstLine="289"/>
        <w:rPr>
          <w:ins w:id="177" w:author="Elger, Gordon" w:date="2023-12-06T23:23:00Z"/>
          <w:lang w:val="en-US"/>
        </w:rPr>
      </w:pPr>
      <w:r>
        <w:rPr>
          <w:lang w:val="en-US"/>
        </w:rPr>
        <w:t>Explain postprocessing</w:t>
      </w:r>
      <w:ins w:id="178" w:author="Elger, Gordon" w:date="2023-12-06T23:24:00Z">
        <w:r w:rsidR="0034493A">
          <w:rPr>
            <w:lang w:val="en-US"/>
          </w:rPr>
          <w:t xml:space="preserve">: What values are calculated, how and why.  </w:t>
        </w:r>
      </w:ins>
      <w:r>
        <w:rPr>
          <w:lang w:val="en-US"/>
        </w:rPr>
        <w:t xml:space="preserve"> </w:t>
      </w:r>
      <w:del w:id="179" w:author="Elger, Gordon" w:date="2023-12-06T23:23:00Z">
        <w:r w:rsidDel="0034493A">
          <w:rPr>
            <w:lang w:val="en-US"/>
          </w:rPr>
          <w:delText>and simulation campaign, DOE, parameters …</w:delText>
        </w:r>
      </w:del>
    </w:p>
    <w:p w14:paraId="2C3A4B93" w14:textId="1268DB43" w:rsidR="0034493A" w:rsidRDefault="0034493A" w:rsidP="0034493A">
      <w:pPr>
        <w:pStyle w:val="berschrift2"/>
        <w:rPr>
          <w:ins w:id="180" w:author="Elger, Gordon" w:date="2023-12-06T23:23:00Z"/>
        </w:rPr>
      </w:pPr>
      <w:bookmarkStart w:id="181" w:name="_Toc152798284"/>
      <w:ins w:id="182" w:author="Elger, Gordon" w:date="2023-12-06T23:23:00Z">
        <w:r>
          <w:t>5.3</w:t>
        </w:r>
        <w:r>
          <w:t xml:space="preserve"> </w:t>
        </w:r>
        <w:r>
          <w:t>DOE</w:t>
        </w:r>
        <w:bookmarkEnd w:id="181"/>
      </w:ins>
    </w:p>
    <w:p w14:paraId="0895EDCF" w14:textId="2027BD50" w:rsidR="0034493A" w:rsidRPr="00593FCF" w:rsidRDefault="0034493A" w:rsidP="00593FCF">
      <w:pPr>
        <w:ind w:firstLine="289"/>
        <w:rPr>
          <w:lang w:val="en-US"/>
        </w:rPr>
      </w:pPr>
      <w:ins w:id="183" w:author="Elger, Gordon" w:date="2023-12-06T23:23:00Z">
        <w:r>
          <w:rPr>
            <w:lang w:val="en-US"/>
          </w:rPr>
          <w:t>Describe</w:t>
        </w:r>
        <w:r>
          <w:rPr>
            <w:lang w:val="en-US"/>
          </w:rPr>
          <w:t xml:space="preserve"> simulation campaign, DOE, parameters …</w:t>
        </w:r>
      </w:ins>
    </w:p>
    <w:p w14:paraId="5CED0F32" w14:textId="77777777" w:rsidR="00182CB9" w:rsidRDefault="00182CB9" w:rsidP="00A963AC">
      <w:pPr>
        <w:pStyle w:val="berschrift1"/>
      </w:pPr>
      <w:bookmarkStart w:id="184" w:name="_Toc152798285"/>
      <w:r>
        <w:t>R</w:t>
      </w:r>
      <w:r w:rsidR="00FE28F6">
        <w:t>ESULTS</w:t>
      </w:r>
      <w:r w:rsidR="00EF7758">
        <w:t xml:space="preserve"> and D</w:t>
      </w:r>
      <w:r w:rsidR="00FE28F6">
        <w:t>ISCUSSION</w:t>
      </w:r>
      <w:bookmarkEnd w:id="184"/>
    </w:p>
    <w:p w14:paraId="0D6CD9B1" w14:textId="77777777" w:rsidR="007F4877" w:rsidRPr="00F91FEE" w:rsidRDefault="00F91FEE" w:rsidP="00E061C1">
      <w:pPr>
        <w:ind w:firstLine="289"/>
        <w:jc w:val="both"/>
        <w:rPr>
          <w:lang w:val="en-US"/>
        </w:rPr>
      </w:pPr>
      <w:r w:rsidRPr="00F91FEE">
        <w:rPr>
          <w:lang w:val="en-US"/>
        </w:rPr>
        <w:t xml:space="preserve">Show your results </w:t>
      </w:r>
      <w:r>
        <w:rPr>
          <w:lang w:val="en-US"/>
        </w:rPr>
        <w:t xml:space="preserve">with clear figures. Ensure your </w:t>
      </w:r>
      <w:r w:rsidR="008833F0">
        <w:rPr>
          <w:lang w:val="en-US"/>
        </w:rPr>
        <w:t>color plots and color scale</w:t>
      </w:r>
      <w:r>
        <w:rPr>
          <w:lang w:val="en-US"/>
        </w:rPr>
        <w:t xml:space="preserve"> </w:t>
      </w:r>
      <w:r w:rsidR="008833F0">
        <w:rPr>
          <w:lang w:val="en-US"/>
        </w:rPr>
        <w:t>can be read easily</w:t>
      </w:r>
      <w:r w:rsidR="00ED671C">
        <w:rPr>
          <w:lang w:val="en-US"/>
        </w:rPr>
        <w:t>.</w:t>
      </w:r>
      <w:r w:rsidR="00D6045A" w:rsidRPr="00F91FEE">
        <w:rPr>
          <w:lang w:val="en-US"/>
        </w:rPr>
        <w:t xml:space="preserve"> </w:t>
      </w:r>
      <w:r w:rsidR="00ED671C" w:rsidRPr="00F91FEE">
        <w:rPr>
          <w:lang w:val="en-US"/>
        </w:rPr>
        <w:t>Discussion</w:t>
      </w:r>
      <w:r w:rsidR="00D6045A" w:rsidRPr="00F91FEE">
        <w:rPr>
          <w:lang w:val="en-US"/>
        </w:rPr>
        <w:t xml:space="preserve"> your results to explain why </w:t>
      </w:r>
      <w:proofErr w:type="gramStart"/>
      <w:r w:rsidR="00D6045A" w:rsidRPr="00F91FEE">
        <w:rPr>
          <w:lang w:val="en-US"/>
        </w:rPr>
        <w:t>is that</w:t>
      </w:r>
      <w:proofErr w:type="gramEnd"/>
      <w:r w:rsidR="00EF7758" w:rsidRPr="00F91FEE">
        <w:rPr>
          <w:lang w:val="en-US"/>
        </w:rPr>
        <w:t xml:space="preserve">. </w:t>
      </w:r>
    </w:p>
    <w:p w14:paraId="23E81DB0" w14:textId="15A87E49" w:rsidR="009B4A6B" w:rsidRDefault="00AB36E5" w:rsidP="0034493A">
      <w:pPr>
        <w:pStyle w:val="berschrift2"/>
      </w:pPr>
      <w:bookmarkStart w:id="185" w:name="_Toc152798286"/>
      <w:r>
        <w:lastRenderedPageBreak/>
        <w:t xml:space="preserve">6.1 </w:t>
      </w:r>
      <w:r w:rsidR="007F4877">
        <w:t xml:space="preserve">Mesh </w:t>
      </w:r>
      <w:ins w:id="186" w:author="Elger, Gordon" w:date="2023-12-06T23:39:00Z">
        <w:r w:rsidR="00381361">
          <w:t>analysis</w:t>
        </w:r>
      </w:ins>
      <w:del w:id="187" w:author="Elger, Gordon" w:date="2023-12-06T23:39:00Z">
        <w:r w:rsidR="007F4877" w:rsidDel="00381361">
          <w:delText>study/statement of discretization errors</w:delText>
        </w:r>
      </w:del>
      <w:bookmarkEnd w:id="185"/>
    </w:p>
    <w:p w14:paraId="1AC7C03B" w14:textId="598CEB6D" w:rsidR="00ED671C" w:rsidRDefault="00787323" w:rsidP="00132E39">
      <w:pPr>
        <w:ind w:firstLine="289"/>
        <w:jc w:val="both"/>
        <w:rPr>
          <w:lang w:val="en-US"/>
        </w:rPr>
      </w:pPr>
      <w:r>
        <w:rPr>
          <w:lang w:val="en-US"/>
        </w:rPr>
        <w:t>Show your results of mesh study in table and figure</w:t>
      </w:r>
      <w:r w:rsidR="00EB2304">
        <w:rPr>
          <w:lang w:val="en-US"/>
        </w:rPr>
        <w:t xml:space="preserve"> (mesh plot, </w:t>
      </w:r>
      <w:proofErr w:type="spellStart"/>
      <w:r w:rsidR="00EB2304">
        <w:rPr>
          <w:lang w:val="en-US"/>
        </w:rPr>
        <w:t>msh</w:t>
      </w:r>
      <w:proofErr w:type="spellEnd"/>
      <w:r w:rsidR="00EB2304">
        <w:rPr>
          <w:lang w:val="en-US"/>
        </w:rPr>
        <w:t xml:space="preserve"> dependency plot)</w:t>
      </w:r>
      <w:r>
        <w:rPr>
          <w:lang w:val="en-US"/>
        </w:rPr>
        <w:t xml:space="preserve">. Based on that discussion and explain your decision of best mesh strategy. </w:t>
      </w:r>
      <w:r w:rsidR="00ED671C">
        <w:rPr>
          <w:lang w:val="en-US"/>
        </w:rPr>
        <w:t>Example of results are shown in table 2 and Fig. 2</w:t>
      </w:r>
      <w:r>
        <w:rPr>
          <w:lang w:val="en-US"/>
        </w:rPr>
        <w:t xml:space="preserve">. </w:t>
      </w:r>
    </w:p>
    <w:p w14:paraId="7C26625C" w14:textId="77777777" w:rsidR="00073688" w:rsidRDefault="00073688" w:rsidP="00073688">
      <w:pPr>
        <w:pStyle w:val="Beschriftung1"/>
        <w:spacing w:after="0"/>
        <w:ind w:left="289"/>
      </w:pPr>
      <w:r>
        <w:t xml:space="preserve">Table </w:t>
      </w:r>
      <w:r w:rsidR="0061771A">
        <w:fldChar w:fldCharType="begin"/>
      </w:r>
      <w:r w:rsidR="0061771A">
        <w:instrText xml:space="preserve"> SEQ Table \* ARABIC </w:instrText>
      </w:r>
      <w:r w:rsidR="0061771A">
        <w:fldChar w:fldCharType="separate"/>
      </w:r>
      <w:r w:rsidR="00C11D86">
        <w:rPr>
          <w:noProof/>
        </w:rPr>
        <w:t>2</w:t>
      </w:r>
      <w:r w:rsidR="0061771A">
        <w:rPr>
          <w:noProof/>
        </w:rPr>
        <w:fldChar w:fldCharType="end"/>
      </w:r>
      <w:r>
        <w:t xml:space="preserve">: number of total cells and results by using different mesh </w:t>
      </w:r>
      <w:proofErr w:type="gramStart"/>
      <w:r>
        <w:t>strategies</w:t>
      </w:r>
      <w:proofErr w:type="gramEnd"/>
    </w:p>
    <w:tbl>
      <w:tblPr>
        <w:tblStyle w:val="Tabellenraster2"/>
        <w:tblW w:w="0" w:type="auto"/>
        <w:tblInd w:w="595" w:type="dxa"/>
        <w:tblLook w:val="04A0" w:firstRow="1" w:lastRow="0" w:firstColumn="1" w:lastColumn="0" w:noHBand="0" w:noVBand="1"/>
      </w:tblPr>
      <w:tblGrid>
        <w:gridCol w:w="1659"/>
        <w:gridCol w:w="1781"/>
        <w:gridCol w:w="1656"/>
      </w:tblGrid>
      <w:tr w:rsidR="00073688" w:rsidRPr="00073688" w14:paraId="1648F24F" w14:textId="77777777" w:rsidTr="00224243">
        <w:tc>
          <w:tcPr>
            <w:tcW w:w="1659" w:type="dxa"/>
          </w:tcPr>
          <w:p w14:paraId="679855D6" w14:textId="77777777" w:rsidR="00073688" w:rsidRPr="00073688" w:rsidRDefault="00073688" w:rsidP="00073688">
            <w:pPr>
              <w:contextualSpacing/>
              <w:rPr>
                <w:rFonts w:ascii="Times New Roman" w:hAnsi="Times New Roman" w:cs="Times New Roman"/>
                <w:lang w:val="en-US"/>
              </w:rPr>
            </w:pPr>
          </w:p>
        </w:tc>
        <w:tc>
          <w:tcPr>
            <w:tcW w:w="1781" w:type="dxa"/>
          </w:tcPr>
          <w:p w14:paraId="5A21DAAB"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Nr. of total cells</w:t>
            </w:r>
          </w:p>
        </w:tc>
        <w:tc>
          <w:tcPr>
            <w:tcW w:w="1656" w:type="dxa"/>
          </w:tcPr>
          <w:p w14:paraId="5FCEA97C"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Results [unit]</w:t>
            </w:r>
          </w:p>
        </w:tc>
      </w:tr>
      <w:tr w:rsidR="00073688" w:rsidRPr="00073688" w14:paraId="57FF2FD6" w14:textId="77777777" w:rsidTr="00224243">
        <w:tc>
          <w:tcPr>
            <w:tcW w:w="1659" w:type="dxa"/>
          </w:tcPr>
          <w:p w14:paraId="078488A2"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Mesh 1</w:t>
            </w:r>
          </w:p>
        </w:tc>
        <w:tc>
          <w:tcPr>
            <w:tcW w:w="1781" w:type="dxa"/>
          </w:tcPr>
          <w:p w14:paraId="027A70B8"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5000</w:t>
            </w:r>
          </w:p>
        </w:tc>
        <w:tc>
          <w:tcPr>
            <w:tcW w:w="1656" w:type="dxa"/>
          </w:tcPr>
          <w:p w14:paraId="2E42E95C"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90</w:t>
            </w:r>
          </w:p>
        </w:tc>
      </w:tr>
      <w:tr w:rsidR="00073688" w:rsidRPr="00073688" w14:paraId="2368EE19" w14:textId="77777777" w:rsidTr="00224243">
        <w:tc>
          <w:tcPr>
            <w:tcW w:w="1659" w:type="dxa"/>
          </w:tcPr>
          <w:p w14:paraId="73DB052C"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Mesh 2</w:t>
            </w:r>
          </w:p>
        </w:tc>
        <w:tc>
          <w:tcPr>
            <w:tcW w:w="1781" w:type="dxa"/>
          </w:tcPr>
          <w:p w14:paraId="3462606C"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7000</w:t>
            </w:r>
          </w:p>
        </w:tc>
        <w:tc>
          <w:tcPr>
            <w:tcW w:w="1656" w:type="dxa"/>
          </w:tcPr>
          <w:p w14:paraId="3D19D764"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98</w:t>
            </w:r>
          </w:p>
        </w:tc>
      </w:tr>
      <w:tr w:rsidR="00073688" w:rsidRPr="00073688" w14:paraId="752701AC" w14:textId="77777777" w:rsidTr="00224243">
        <w:tc>
          <w:tcPr>
            <w:tcW w:w="1659" w:type="dxa"/>
          </w:tcPr>
          <w:p w14:paraId="0B82F599"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Mesh 3</w:t>
            </w:r>
          </w:p>
        </w:tc>
        <w:tc>
          <w:tcPr>
            <w:tcW w:w="1781" w:type="dxa"/>
          </w:tcPr>
          <w:p w14:paraId="3A14B11E"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9000</w:t>
            </w:r>
          </w:p>
        </w:tc>
        <w:tc>
          <w:tcPr>
            <w:tcW w:w="1656" w:type="dxa"/>
          </w:tcPr>
          <w:p w14:paraId="46DBB120"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94</w:t>
            </w:r>
          </w:p>
        </w:tc>
      </w:tr>
      <w:tr w:rsidR="00073688" w:rsidRPr="00073688" w14:paraId="52E23484" w14:textId="77777777" w:rsidTr="00224243">
        <w:tc>
          <w:tcPr>
            <w:tcW w:w="1659" w:type="dxa"/>
          </w:tcPr>
          <w:p w14:paraId="747816A5"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w:t>
            </w:r>
          </w:p>
        </w:tc>
        <w:tc>
          <w:tcPr>
            <w:tcW w:w="1781" w:type="dxa"/>
          </w:tcPr>
          <w:p w14:paraId="3E09BF30"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11200</w:t>
            </w:r>
          </w:p>
        </w:tc>
        <w:tc>
          <w:tcPr>
            <w:tcW w:w="1656" w:type="dxa"/>
          </w:tcPr>
          <w:p w14:paraId="16F86909" w14:textId="77777777" w:rsidR="00073688" w:rsidRPr="00073688" w:rsidRDefault="00073688" w:rsidP="00073688">
            <w:pPr>
              <w:contextualSpacing/>
              <w:rPr>
                <w:rFonts w:ascii="Times New Roman" w:hAnsi="Times New Roman" w:cs="Times New Roman"/>
                <w:lang w:val="en-US"/>
              </w:rPr>
            </w:pPr>
            <w:r w:rsidRPr="00073688">
              <w:rPr>
                <w:rFonts w:ascii="Times New Roman" w:hAnsi="Times New Roman" w:cs="Times New Roman"/>
                <w:lang w:val="en-US"/>
              </w:rPr>
              <w:t>93</w:t>
            </w:r>
          </w:p>
        </w:tc>
      </w:tr>
    </w:tbl>
    <w:p w14:paraId="4B059946" w14:textId="77777777" w:rsidR="007E723A" w:rsidRDefault="007E723A" w:rsidP="007E723A">
      <w:pPr>
        <w:keepNext/>
        <w:ind w:firstLine="289"/>
        <w:jc w:val="center"/>
      </w:pPr>
      <w:r>
        <w:rPr>
          <w:noProof/>
          <w:lang w:eastAsia="zh-CN"/>
        </w:rPr>
        <w:drawing>
          <wp:inline distT="0" distB="0" distL="0" distR="0" wp14:anchorId="08BAF551" wp14:editId="0761DBF4">
            <wp:extent cx="3924300" cy="224245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522" t="1321" r="1231" b="2224"/>
                    <a:stretch/>
                  </pic:blipFill>
                  <pic:spPr bwMode="auto">
                    <a:xfrm>
                      <a:off x="0" y="0"/>
                      <a:ext cx="3934012" cy="2248007"/>
                    </a:xfrm>
                    <a:prstGeom prst="rect">
                      <a:avLst/>
                    </a:prstGeom>
                    <a:noFill/>
                    <a:ln>
                      <a:noFill/>
                    </a:ln>
                    <a:extLst>
                      <a:ext uri="{53640926-AAD7-44D8-BBD7-CCE9431645EC}">
                        <a14:shadowObscured xmlns:a14="http://schemas.microsoft.com/office/drawing/2010/main"/>
                      </a:ext>
                    </a:extLst>
                  </pic:spPr>
                </pic:pic>
              </a:graphicData>
            </a:graphic>
          </wp:inline>
        </w:drawing>
      </w:r>
    </w:p>
    <w:p w14:paraId="30D5ECCB" w14:textId="77777777" w:rsidR="00073688" w:rsidRDefault="007E723A" w:rsidP="007E723A">
      <w:pPr>
        <w:pStyle w:val="Beschriftung1"/>
      </w:pPr>
      <w:r>
        <w:t xml:space="preserve">Figure </w:t>
      </w:r>
      <w:r w:rsidR="0061771A">
        <w:fldChar w:fldCharType="begin"/>
      </w:r>
      <w:r w:rsidR="0061771A">
        <w:instrText xml:space="preserve"> SEQ Figure \* ARABIC </w:instrText>
      </w:r>
      <w:r w:rsidR="0061771A">
        <w:fldChar w:fldCharType="separate"/>
      </w:r>
      <w:r w:rsidR="00C11D86">
        <w:rPr>
          <w:noProof/>
        </w:rPr>
        <w:t>2</w:t>
      </w:r>
      <w:r w:rsidR="0061771A">
        <w:rPr>
          <w:noProof/>
        </w:rPr>
        <w:fldChar w:fldCharType="end"/>
      </w:r>
      <w:r>
        <w:t>: mesh dependency study.</w:t>
      </w:r>
    </w:p>
    <w:p w14:paraId="19EA03D6" w14:textId="77777777" w:rsidR="007E723A" w:rsidRPr="00ED671C" w:rsidRDefault="007E723A" w:rsidP="00ED671C">
      <w:pPr>
        <w:ind w:firstLine="289"/>
        <w:rPr>
          <w:lang w:val="en-US"/>
        </w:rPr>
      </w:pPr>
    </w:p>
    <w:p w14:paraId="41A1E549" w14:textId="7058839E" w:rsidR="003745B3" w:rsidRDefault="00AB36E5" w:rsidP="0034493A">
      <w:pPr>
        <w:pStyle w:val="berschrift2"/>
        <w:numPr>
          <w:ilvl w:val="1"/>
          <w:numId w:val="6"/>
        </w:numPr>
      </w:pPr>
      <w:bookmarkStart w:id="188" w:name="_Toc152798287"/>
      <w:r w:rsidRPr="00AB36E5">
        <w:t xml:space="preserve">Results and </w:t>
      </w:r>
      <w:del w:id="189" w:author="Elger, Gordon" w:date="2023-12-06T23:39:00Z">
        <w:r w:rsidRPr="00AB36E5" w:rsidDel="00381361">
          <w:delText>analysis</w:delText>
        </w:r>
      </w:del>
      <w:bookmarkEnd w:id="188"/>
      <w:ins w:id="190" w:author="Elger, Gordon" w:date="2023-12-06T23:39:00Z">
        <w:r w:rsidR="00381361">
          <w:t>Discussion</w:t>
        </w:r>
      </w:ins>
    </w:p>
    <w:p w14:paraId="7AE5F25D" w14:textId="795F9A42" w:rsidR="0017208C" w:rsidRPr="00F52A18" w:rsidRDefault="0017208C" w:rsidP="0069445E">
      <w:pPr>
        <w:ind w:left="360" w:firstLine="289"/>
        <w:rPr>
          <w:lang w:val="en-US"/>
        </w:rPr>
      </w:pPr>
      <w:r w:rsidRPr="00F52A18">
        <w:rPr>
          <w:lang w:val="en-US"/>
        </w:rPr>
        <w:t>Plot your results in figures and explain or discuss them in text.</w:t>
      </w:r>
      <w:ins w:id="191" w:author="Elger, Gordon" w:date="2023-12-06T23:35:00Z">
        <w:r w:rsidR="00381361">
          <w:rPr>
            <w:lang w:val="en-US"/>
          </w:rPr>
          <w:t xml:space="preserve"> Effect and Interaction evaluation. </w:t>
        </w:r>
      </w:ins>
      <w:del w:id="192" w:author="Elger, Gordon" w:date="2023-12-06T23:35:00Z">
        <w:r w:rsidR="00F47248" w:rsidRPr="00F52A18" w:rsidDel="00381361">
          <w:rPr>
            <w:lang w:val="en-US"/>
          </w:rPr>
          <w:delText xml:space="preserve"> </w:delText>
        </w:r>
      </w:del>
      <w:ins w:id="193" w:author="Elger, Gordon" w:date="2023-12-06T23:35:00Z">
        <w:r w:rsidR="00381361">
          <w:rPr>
            <w:lang w:val="en-US"/>
          </w:rPr>
          <w:t xml:space="preserve">Parto Fronts and determination what </w:t>
        </w:r>
      </w:ins>
      <w:ins w:id="194" w:author="Elger, Gordon" w:date="2023-12-06T23:36:00Z">
        <w:r w:rsidR="00381361">
          <w:rPr>
            <w:lang w:val="en-US"/>
          </w:rPr>
          <w:t xml:space="preserve">is a good </w:t>
        </w:r>
        <w:proofErr w:type="gramStart"/>
        <w:r w:rsidR="00381361">
          <w:rPr>
            <w:lang w:val="en-US"/>
          </w:rPr>
          <w:t>design</w:t>
        </w:r>
      </w:ins>
      <w:ins w:id="195" w:author="Elger, Gordon" w:date="2023-12-06T23:35:00Z">
        <w:r w:rsidR="00381361">
          <w:rPr>
            <w:lang w:val="en-US"/>
          </w:rPr>
          <w:t xml:space="preserve">  </w:t>
        </w:r>
      </w:ins>
      <w:r w:rsidR="00F47248" w:rsidRPr="00F52A18">
        <w:rPr>
          <w:lang w:val="en-US"/>
        </w:rPr>
        <w:t>All</w:t>
      </w:r>
      <w:proofErr w:type="gramEnd"/>
      <w:r w:rsidR="00F47248" w:rsidRPr="00F52A18">
        <w:rPr>
          <w:lang w:val="en-US"/>
        </w:rPr>
        <w:t xml:space="preserve"> figures in the report must be discussed. If the figure is not discussed it is not important enough to be in the report.</w:t>
      </w:r>
      <w:r w:rsidR="00F52A18">
        <w:rPr>
          <w:lang w:val="en-US"/>
        </w:rPr>
        <w:t xml:space="preserve"> Results must discuss the goals that you wanted to achieve (described in the target). Anything apart from what is described in the target is not important unless they are extremely surprising and could lead to a change in which the project is defined or set-up.</w:t>
      </w:r>
      <w:r w:rsidR="00F47248" w:rsidRPr="00F52A18">
        <w:rPr>
          <w:lang w:val="en-US"/>
        </w:rPr>
        <w:t xml:space="preserve"> </w:t>
      </w:r>
    </w:p>
    <w:p w14:paraId="628FD99C" w14:textId="5B8AA248" w:rsidR="00182CB9" w:rsidRDefault="00182CB9" w:rsidP="00A963AC">
      <w:pPr>
        <w:pStyle w:val="berschrift1"/>
      </w:pPr>
      <w:bookmarkStart w:id="196" w:name="_Toc152798288"/>
      <w:r>
        <w:t>C</w:t>
      </w:r>
      <w:r w:rsidR="00FE28F6">
        <w:t>ONCLUSION</w:t>
      </w:r>
      <w:ins w:id="197" w:author="Elger, Gordon" w:date="2023-12-06T23:38:00Z">
        <w:r w:rsidR="00381361">
          <w:t>/</w:t>
        </w:r>
      </w:ins>
      <w:del w:id="198" w:author="Elger, Gordon" w:date="2023-12-06T23:38:00Z">
        <w:r w:rsidR="00EF7758" w:rsidDel="00381361">
          <w:delText xml:space="preserve"> and </w:delText>
        </w:r>
      </w:del>
      <w:r w:rsidR="00FE28F6">
        <w:t>OUTLOOK</w:t>
      </w:r>
      <w:bookmarkEnd w:id="196"/>
    </w:p>
    <w:p w14:paraId="439C3161" w14:textId="363AEE33" w:rsidR="00EF7758" w:rsidRPr="00054266" w:rsidRDefault="00F47248" w:rsidP="00E061C1">
      <w:pPr>
        <w:ind w:firstLine="289"/>
        <w:jc w:val="both"/>
        <w:rPr>
          <w:lang w:val="en-US" w:eastAsia="zh-CN"/>
        </w:rPr>
      </w:pPr>
      <w:r>
        <w:rPr>
          <w:lang w:val="en-US"/>
        </w:rPr>
        <w:t xml:space="preserve">In this section you conclude what you found in your study. Discussing the results briefly and putting it in context to the </w:t>
      </w:r>
      <w:r w:rsidR="00F52A18">
        <w:rPr>
          <w:lang w:val="en-US"/>
        </w:rPr>
        <w:t>real-life</w:t>
      </w:r>
      <w:r>
        <w:rPr>
          <w:lang w:val="en-US"/>
        </w:rPr>
        <w:t xml:space="preserve"> problem.</w:t>
      </w:r>
      <w:r w:rsidR="00B77DE1">
        <w:rPr>
          <w:lang w:val="en-US"/>
        </w:rPr>
        <w:t xml:space="preserve"> (</w:t>
      </w:r>
      <w:proofErr w:type="spellStart"/>
      <w:r w:rsidR="00B77DE1" w:rsidRPr="0069445E">
        <w:rPr>
          <w:i/>
          <w:iCs/>
          <w:lang w:val="en-US"/>
        </w:rPr>
        <w:t>Eg.</w:t>
      </w:r>
      <w:proofErr w:type="spellEnd"/>
      <w:r w:rsidR="00B77DE1" w:rsidRPr="0069445E">
        <w:rPr>
          <w:i/>
          <w:iCs/>
          <w:lang w:val="en-US"/>
        </w:rPr>
        <w:t xml:space="preserve">, This work was motivated by being a primary step in the process of developing a </w:t>
      </w:r>
      <w:r w:rsidR="00B77DE1" w:rsidRPr="00B77DE1">
        <w:rPr>
          <w:i/>
          <w:iCs/>
          <w:lang w:val="en-US"/>
        </w:rPr>
        <w:t>simulation</w:t>
      </w:r>
      <w:r w:rsidR="00B77DE1" w:rsidRPr="0069445E">
        <w:rPr>
          <w:i/>
          <w:iCs/>
          <w:lang w:val="en-US"/>
        </w:rPr>
        <w:t xml:space="preserve"> model to investigate long-term thermal cycling of an optic </w:t>
      </w:r>
      <w:proofErr w:type="gramStart"/>
      <w:r w:rsidR="00B77DE1" w:rsidRPr="0069445E">
        <w:rPr>
          <w:i/>
          <w:iCs/>
          <w:lang w:val="en-US"/>
        </w:rPr>
        <w:t>module..</w:t>
      </w:r>
      <w:proofErr w:type="gramEnd"/>
      <w:r w:rsidR="00B77DE1" w:rsidRPr="0069445E">
        <w:rPr>
          <w:i/>
          <w:iCs/>
          <w:lang w:val="en-US"/>
        </w:rPr>
        <w:t xml:space="preserve"> The </w:t>
      </w:r>
      <w:proofErr w:type="spellStart"/>
      <w:r w:rsidR="00B77DE1" w:rsidRPr="0069445E">
        <w:rPr>
          <w:i/>
          <w:iCs/>
          <w:lang w:val="en-US"/>
        </w:rPr>
        <w:t>zero-hour</w:t>
      </w:r>
      <w:proofErr w:type="spellEnd"/>
      <w:r w:rsidR="00B77DE1" w:rsidRPr="0069445E">
        <w:rPr>
          <w:i/>
          <w:iCs/>
          <w:lang w:val="en-US"/>
        </w:rPr>
        <w:t xml:space="preserve"> module was developed by </w:t>
      </w:r>
      <w:r w:rsidR="00B77DE1" w:rsidRPr="00B77DE1">
        <w:rPr>
          <w:i/>
          <w:iCs/>
          <w:lang w:val="en-US"/>
        </w:rPr>
        <w:t>introducing</w:t>
      </w:r>
      <w:r w:rsidR="00B77DE1" w:rsidRPr="0069445E">
        <w:rPr>
          <w:i/>
          <w:iCs/>
          <w:lang w:val="en-US"/>
        </w:rPr>
        <w:t xml:space="preserve"> new aspects of the manufacturing process, there by comprehensibly increasing the complexity</w:t>
      </w:r>
      <w:r w:rsidR="00B77DE1" w:rsidRPr="0069445E">
        <w:rPr>
          <w:lang w:val="en-US"/>
        </w:rPr>
        <w:t>.</w:t>
      </w:r>
      <w:r w:rsidR="00B77DE1">
        <w:rPr>
          <w:lang w:val="en-US"/>
        </w:rPr>
        <w:t>)</w:t>
      </w:r>
      <w:r w:rsidR="00F52A18">
        <w:rPr>
          <w:lang w:val="en-US"/>
        </w:rPr>
        <w:t xml:space="preserve"> It is imperative to discuss whether the target was achieved or not and what do you think are the reasons for it. (</w:t>
      </w:r>
      <w:proofErr w:type="spellStart"/>
      <w:r w:rsidR="00F52A18">
        <w:rPr>
          <w:lang w:val="en-US"/>
        </w:rPr>
        <w:t>Eg.</w:t>
      </w:r>
      <w:proofErr w:type="spellEnd"/>
      <w:r w:rsidR="00F52A18">
        <w:rPr>
          <w:lang w:val="en-US"/>
        </w:rPr>
        <w:t xml:space="preserve"> </w:t>
      </w:r>
      <w:r w:rsidR="00F52A18" w:rsidRPr="0069445E">
        <w:rPr>
          <w:i/>
          <w:iCs/>
          <w:lang w:val="en-US"/>
        </w:rPr>
        <w:t xml:space="preserve">Comparison of results between simulations and experiments showed that the </w:t>
      </w:r>
      <w:r w:rsidR="00B77DE1" w:rsidRPr="00B77DE1">
        <w:rPr>
          <w:i/>
          <w:iCs/>
          <w:lang w:val="en-US"/>
        </w:rPr>
        <w:t>simulations</w:t>
      </w:r>
      <w:r w:rsidR="00F52A18" w:rsidRPr="0069445E">
        <w:rPr>
          <w:i/>
          <w:iCs/>
          <w:lang w:val="en-US"/>
        </w:rPr>
        <w:t xml:space="preserve"> correctly captured the general qualitative behavior of the package deformation during heating up. However, there was overestimation of the quantity of bending which was understood to be </w:t>
      </w:r>
      <w:r w:rsidR="00B77DE1">
        <w:rPr>
          <w:i/>
          <w:iCs/>
          <w:lang w:val="en-US"/>
        </w:rPr>
        <w:t xml:space="preserve">mainly because of </w:t>
      </w:r>
      <w:r w:rsidR="00F52A18" w:rsidRPr="0069445E">
        <w:rPr>
          <w:i/>
          <w:iCs/>
          <w:lang w:val="en-US"/>
        </w:rPr>
        <w:t>improperly fitted material parameters</w:t>
      </w:r>
      <w:r w:rsidR="00F52A18" w:rsidRPr="0069445E">
        <w:rPr>
          <w:lang w:val="en-US"/>
        </w:rPr>
        <w:t>.</w:t>
      </w:r>
      <w:r w:rsidR="00F52A18">
        <w:rPr>
          <w:lang w:val="en-US"/>
        </w:rPr>
        <w:t>)</w:t>
      </w:r>
      <w:r>
        <w:rPr>
          <w:lang w:val="en-US"/>
        </w:rPr>
        <w:t xml:space="preserve"> In outlook you discuss where you see future scientific prospects and scope of improvement in the study you performed.</w:t>
      </w:r>
    </w:p>
    <w:p w14:paraId="5A1F2BCE" w14:textId="4495A8F7" w:rsidR="00182CB9" w:rsidRDefault="00182CB9" w:rsidP="00A963AC">
      <w:pPr>
        <w:pStyle w:val="berschrift1"/>
      </w:pPr>
      <w:bookmarkStart w:id="199" w:name="_Toc152798289"/>
      <w:r>
        <w:lastRenderedPageBreak/>
        <w:t>R</w:t>
      </w:r>
      <w:r w:rsidR="00FE28F6">
        <w:t>EFERENCES</w:t>
      </w:r>
      <w:bookmarkEnd w:id="199"/>
      <w:r w:rsidR="00EB2304">
        <w:t xml:space="preserve"> </w:t>
      </w:r>
    </w:p>
    <w:p w14:paraId="3C7FEE90" w14:textId="177622FD" w:rsidR="00713A60" w:rsidRPr="00713A60" w:rsidRDefault="00713A60" w:rsidP="00713A60">
      <w:pPr>
        <w:rPr>
          <w:lang w:val="en-US"/>
        </w:rPr>
      </w:pPr>
      <w:r>
        <w:rPr>
          <w:lang w:val="en-US"/>
        </w:rPr>
        <w:t xml:space="preserve">All relevant references following a citing standard of choice. </w:t>
      </w:r>
    </w:p>
    <w:p w14:paraId="65D7CA6D" w14:textId="77777777" w:rsidR="00C508BF" w:rsidRDefault="00945785" w:rsidP="00A963AC">
      <w:pPr>
        <w:pStyle w:val="berschrift1"/>
      </w:pPr>
      <w:bookmarkStart w:id="200" w:name="_Toc152798290"/>
      <w:r>
        <w:t>Format and style</w:t>
      </w:r>
      <w:bookmarkEnd w:id="200"/>
      <w:r>
        <w:t xml:space="preserve"> </w:t>
      </w:r>
    </w:p>
    <w:p w14:paraId="227DB687" w14:textId="77777777" w:rsidR="004E0377" w:rsidRPr="004E0377" w:rsidRDefault="00AB15B6" w:rsidP="0034493A">
      <w:pPr>
        <w:pStyle w:val="berschrift2"/>
        <w:numPr>
          <w:ilvl w:val="0"/>
          <w:numId w:val="9"/>
        </w:numPr>
      </w:pPr>
      <w:bookmarkStart w:id="201" w:name="_Toc152798291"/>
      <w:r>
        <w:t>Naming convention</w:t>
      </w:r>
      <w:r w:rsidR="00203A5C">
        <w:t xml:space="preserve"> of your submission PDF data</w:t>
      </w:r>
      <w:bookmarkEnd w:id="201"/>
    </w:p>
    <w:p w14:paraId="4BD02758" w14:textId="77777777" w:rsidR="00203A5C" w:rsidRPr="00AB15B6" w:rsidRDefault="007730DB" w:rsidP="007730DB">
      <w:pPr>
        <w:ind w:firstLine="284"/>
        <w:jc w:val="both"/>
        <w:rPr>
          <w:lang w:val="en-US"/>
        </w:rPr>
      </w:pPr>
      <w:r>
        <w:rPr>
          <w:lang w:val="en-US"/>
        </w:rPr>
        <w:t xml:space="preserve">Use the </w:t>
      </w:r>
      <w:r w:rsidR="00203A5C">
        <w:rPr>
          <w:lang w:val="en-US"/>
        </w:rPr>
        <w:t>“First name</w:t>
      </w:r>
      <w:r w:rsidR="00203A5C" w:rsidRPr="00203A5C">
        <w:rPr>
          <w:lang w:val="en-US"/>
        </w:rPr>
        <w:t xml:space="preserve"> </w:t>
      </w:r>
      <w:proofErr w:type="spellStart"/>
      <w:r w:rsidR="00203A5C">
        <w:rPr>
          <w:lang w:val="en-US"/>
        </w:rPr>
        <w:t>Surname_THI</w:t>
      </w:r>
      <w:proofErr w:type="spellEnd"/>
      <w:r w:rsidR="00203A5C">
        <w:rPr>
          <w:lang w:val="en-US"/>
        </w:rPr>
        <w:t xml:space="preserve"> </w:t>
      </w:r>
      <w:proofErr w:type="spellStart"/>
      <w:r w:rsidR="00203A5C">
        <w:rPr>
          <w:lang w:val="en-US"/>
        </w:rPr>
        <w:t>account_exam</w:t>
      </w:r>
      <w:proofErr w:type="spellEnd"/>
      <w:r w:rsidR="00203A5C">
        <w:rPr>
          <w:lang w:val="en-US"/>
        </w:rPr>
        <w:t xml:space="preserve"> date”</w:t>
      </w:r>
      <w:r w:rsidR="004D3990">
        <w:rPr>
          <w:lang w:val="en-US"/>
        </w:rPr>
        <w:t xml:space="preserve"> as template of</w:t>
      </w:r>
      <w:r>
        <w:rPr>
          <w:lang w:val="en-US"/>
        </w:rPr>
        <w:t xml:space="preserve"> your PDF’s name. </w:t>
      </w:r>
      <w:r w:rsidR="00203A5C">
        <w:rPr>
          <w:lang w:val="en-US"/>
        </w:rPr>
        <w:t>For example, “E Liu_eliu0000_19072022”</w:t>
      </w:r>
    </w:p>
    <w:p w14:paraId="0B822DB1" w14:textId="77777777" w:rsidR="0024546B" w:rsidRPr="0024546B" w:rsidRDefault="004E0377" w:rsidP="0034493A">
      <w:pPr>
        <w:pStyle w:val="berschrift2"/>
        <w:numPr>
          <w:ilvl w:val="0"/>
          <w:numId w:val="9"/>
        </w:numPr>
      </w:pPr>
      <w:bookmarkStart w:id="202" w:name="_Toc152798292"/>
      <w:r>
        <w:t>Identify the Headings</w:t>
      </w:r>
      <w:bookmarkEnd w:id="202"/>
    </w:p>
    <w:p w14:paraId="1C1FA729" w14:textId="77777777" w:rsidR="0024546B" w:rsidRDefault="009C4475" w:rsidP="0024546B">
      <w:pPr>
        <w:spacing w:after="0"/>
        <w:ind w:firstLine="289"/>
        <w:jc w:val="both"/>
        <w:rPr>
          <w:lang w:val="en-US"/>
        </w:rPr>
      </w:pPr>
      <w:r w:rsidRPr="009C4475">
        <w:rPr>
          <w:lang w:val="en-US"/>
        </w:rPr>
        <w:t>Headings, or heads, are organizational devices that gui</w:t>
      </w:r>
      <w:r w:rsidR="004E0377">
        <w:rPr>
          <w:lang w:val="en-US"/>
        </w:rPr>
        <w:t>de the reader through your report</w:t>
      </w:r>
      <w:r w:rsidRPr="009C4475">
        <w:rPr>
          <w:lang w:val="en-US"/>
        </w:rPr>
        <w:t>. There are two types: component heads and text heads.</w:t>
      </w:r>
    </w:p>
    <w:p w14:paraId="055C8ACB" w14:textId="77777777" w:rsidR="0024546B" w:rsidRDefault="009C4475" w:rsidP="0024546B">
      <w:pPr>
        <w:spacing w:after="0"/>
        <w:ind w:firstLine="289"/>
        <w:jc w:val="both"/>
        <w:rPr>
          <w:lang w:val="en-US"/>
        </w:rPr>
      </w:pPr>
      <w:r w:rsidRPr="009C4475">
        <w:rPr>
          <w:lang w:val="en-US"/>
        </w:rPr>
        <w:t>Component heads identify the di</w:t>
      </w:r>
      <w:r w:rsidR="004E0377">
        <w:rPr>
          <w:lang w:val="en-US"/>
        </w:rPr>
        <w:t>fferent components of your report</w:t>
      </w:r>
      <w:r w:rsidRPr="009C4475">
        <w:rPr>
          <w:lang w:val="en-US"/>
        </w:rPr>
        <w:t xml:space="preserve"> and are not topically subordinate to each other. Examples include </w:t>
      </w:r>
      <w:r w:rsidRPr="00C11D86">
        <w:rPr>
          <w:lang w:val="en-US"/>
        </w:rPr>
        <w:t>References and, for these, the correct style to use is “Heading</w:t>
      </w:r>
      <w:r w:rsidR="00247548" w:rsidRPr="00C11D86">
        <w:rPr>
          <w:lang w:val="en-US"/>
        </w:rPr>
        <w:t xml:space="preserve"> 5”. Use “</w:t>
      </w:r>
      <w:r w:rsidRPr="00C11D86">
        <w:rPr>
          <w:lang w:val="en-US"/>
        </w:rPr>
        <w:t>ca</w:t>
      </w:r>
      <w:r w:rsidR="00247548" w:rsidRPr="00C11D86">
        <w:rPr>
          <w:lang w:val="en-US"/>
        </w:rPr>
        <w:t>ption” for your Figure captions</w:t>
      </w:r>
      <w:r w:rsidRPr="00C11D86">
        <w:rPr>
          <w:lang w:val="en-US"/>
        </w:rPr>
        <w:t xml:space="preserve"> and table title.</w:t>
      </w:r>
      <w:r w:rsidRPr="009C4475">
        <w:rPr>
          <w:lang w:val="en-US"/>
        </w:rPr>
        <w:t xml:space="preserve"> </w:t>
      </w:r>
    </w:p>
    <w:p w14:paraId="4A453861" w14:textId="77777777" w:rsidR="00A364F6" w:rsidRPr="00A364F6" w:rsidRDefault="009C4475" w:rsidP="0025075F">
      <w:pPr>
        <w:ind w:firstLine="289"/>
        <w:jc w:val="both"/>
        <w:rPr>
          <w:lang w:val="en-US"/>
        </w:rPr>
      </w:pPr>
      <w:r w:rsidRPr="009C4475">
        <w:rPr>
          <w:lang w:val="en-US"/>
        </w:rPr>
        <w:t xml:space="preserve">Text heads organize the topics on a relational, hierarchical basis. For example, the </w:t>
      </w:r>
      <w:r w:rsidR="00323EE2">
        <w:rPr>
          <w:lang w:val="en-US"/>
        </w:rPr>
        <w:t>report</w:t>
      </w:r>
      <w:r w:rsidRPr="009C4475">
        <w:rPr>
          <w:lang w:val="en-US"/>
        </w:rPr>
        <w:t xml:space="preserve">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w:t>
      </w:r>
      <w:r w:rsidRPr="00016341">
        <w:rPr>
          <w:lang w:val="en-US"/>
        </w:rPr>
        <w:t>Styles named “Heading 1”, “Heading 2”, “Heading 3”, and “Heading 4” are prescribed</w:t>
      </w:r>
      <w:r w:rsidRPr="005B520E">
        <w:t>.</w:t>
      </w:r>
    </w:p>
    <w:p w14:paraId="5C90C8A3" w14:textId="77777777" w:rsidR="00945785" w:rsidRPr="00945785" w:rsidRDefault="00945785" w:rsidP="0034493A">
      <w:pPr>
        <w:pStyle w:val="berschrift2"/>
        <w:numPr>
          <w:ilvl w:val="0"/>
          <w:numId w:val="9"/>
        </w:numPr>
      </w:pPr>
      <w:bookmarkStart w:id="203" w:name="_Toc152798293"/>
      <w:r w:rsidRPr="00945785">
        <w:t>Abbreviations and Acronyms</w:t>
      </w:r>
      <w:bookmarkEnd w:id="203"/>
    </w:p>
    <w:p w14:paraId="396E0888" w14:textId="77777777" w:rsidR="00945785" w:rsidRPr="00945785" w:rsidRDefault="00945785" w:rsidP="00875EA3">
      <w:pPr>
        <w:ind w:firstLine="289"/>
        <w:jc w:val="both"/>
        <w:rPr>
          <w:lang w:val="en-US"/>
        </w:rPr>
      </w:pPr>
      <w:r w:rsidRPr="00945785">
        <w:rPr>
          <w:lang w:val="en-US"/>
        </w:rPr>
        <w:t xml:space="preserve">Define abbreviations and acronyms the first time they are used in the text, even after they have been defined in the abstract. Abbreviations such as IEEE, SI, MKS, CGS, </w:t>
      </w:r>
      <w:proofErr w:type="spellStart"/>
      <w:r w:rsidRPr="00945785">
        <w:rPr>
          <w:lang w:val="en-US"/>
        </w:rPr>
        <w:t>sc</w:t>
      </w:r>
      <w:proofErr w:type="spellEnd"/>
      <w:r w:rsidRPr="00945785">
        <w:rPr>
          <w:lang w:val="en-US"/>
        </w:rPr>
        <w:t>, dc, and rms do not have to be defined. Do not use abbreviations in the title or heads unless they are unavoidable.</w:t>
      </w:r>
    </w:p>
    <w:p w14:paraId="4D4A11C9" w14:textId="77777777" w:rsidR="00945785" w:rsidRPr="00945785" w:rsidRDefault="00945785" w:rsidP="0034493A">
      <w:pPr>
        <w:pStyle w:val="berschrift2"/>
        <w:numPr>
          <w:ilvl w:val="0"/>
          <w:numId w:val="9"/>
        </w:numPr>
      </w:pPr>
      <w:bookmarkStart w:id="204" w:name="_Toc152798294"/>
      <w:r w:rsidRPr="00945785">
        <w:t>Units</w:t>
      </w:r>
      <w:bookmarkEnd w:id="204"/>
    </w:p>
    <w:p w14:paraId="2D9937B1" w14:textId="77777777" w:rsidR="00945785" w:rsidRPr="00945785" w:rsidRDefault="00945785" w:rsidP="00945785">
      <w:pPr>
        <w:pStyle w:val="Listenabsatz"/>
        <w:numPr>
          <w:ilvl w:val="0"/>
          <w:numId w:val="10"/>
        </w:numPr>
        <w:spacing w:after="0"/>
        <w:jc w:val="both"/>
        <w:rPr>
          <w:lang w:val="en-US"/>
        </w:rPr>
      </w:pPr>
      <w:r w:rsidRPr="00945785">
        <w:rPr>
          <w:lang w:val="en-US"/>
        </w:rPr>
        <w:t xml:space="preserve">Use either SI (MKS) or CGS as primary units. (SI units are encouraged.) </w:t>
      </w:r>
    </w:p>
    <w:p w14:paraId="69FA5BD0" w14:textId="77777777" w:rsidR="00945785" w:rsidRPr="00945785" w:rsidRDefault="00945785" w:rsidP="00945785">
      <w:pPr>
        <w:pStyle w:val="Listenabsatz"/>
        <w:numPr>
          <w:ilvl w:val="0"/>
          <w:numId w:val="10"/>
        </w:numPr>
        <w:spacing w:after="0"/>
        <w:jc w:val="both"/>
        <w:rPr>
          <w:lang w:val="en-US"/>
        </w:rPr>
      </w:pPr>
      <w:r w:rsidRPr="00945785">
        <w:rPr>
          <w:lang w:val="en-US"/>
        </w:rPr>
        <w:t xml:space="preserve">Avoid combining SI and CGS units, such as current in amperes and magnetic field in </w:t>
      </w:r>
      <w:proofErr w:type="spellStart"/>
      <w:r w:rsidRPr="00945785">
        <w:rPr>
          <w:lang w:val="en-US"/>
        </w:rPr>
        <w:t>oersteds</w:t>
      </w:r>
      <w:proofErr w:type="spellEnd"/>
      <w:r w:rsidRPr="00945785">
        <w:rPr>
          <w:lang w:val="en-US"/>
        </w:rPr>
        <w:t>. This often leads to confusion because equations do not balance dimensionally. If you must use mixed units, clearly state the units for each quantity that you use in an equation.</w:t>
      </w:r>
    </w:p>
    <w:p w14:paraId="44A12496" w14:textId="77777777" w:rsidR="00945785" w:rsidRPr="00945785" w:rsidRDefault="00945785" w:rsidP="00945785">
      <w:pPr>
        <w:pStyle w:val="Listenabsatz"/>
        <w:numPr>
          <w:ilvl w:val="0"/>
          <w:numId w:val="10"/>
        </w:numPr>
        <w:spacing w:after="0"/>
        <w:jc w:val="both"/>
        <w:rPr>
          <w:lang w:val="en-US"/>
        </w:rPr>
      </w:pPr>
      <w:r w:rsidRPr="00945785">
        <w:rPr>
          <w:lang w:val="en-US"/>
        </w:rPr>
        <w:t>Do not mix complete spellings and abbreviations of units: “Wb/m2” or “</w:t>
      </w:r>
      <w:proofErr w:type="spellStart"/>
      <w:r w:rsidRPr="00945785">
        <w:rPr>
          <w:lang w:val="en-US"/>
        </w:rPr>
        <w:t>webers</w:t>
      </w:r>
      <w:proofErr w:type="spellEnd"/>
      <w:r w:rsidRPr="00945785">
        <w:rPr>
          <w:lang w:val="en-US"/>
        </w:rPr>
        <w:t xml:space="preserve"> per square meter”, not “</w:t>
      </w:r>
      <w:proofErr w:type="spellStart"/>
      <w:r w:rsidRPr="00945785">
        <w:rPr>
          <w:lang w:val="en-US"/>
        </w:rPr>
        <w:t>webers</w:t>
      </w:r>
      <w:proofErr w:type="spellEnd"/>
      <w:r w:rsidRPr="00945785">
        <w:rPr>
          <w:lang w:val="en-US"/>
        </w:rPr>
        <w:t xml:space="preserve">/m2”.  Spell out units when they appear in text: “. . . a few </w:t>
      </w:r>
      <w:proofErr w:type="spellStart"/>
      <w:r w:rsidRPr="00945785">
        <w:rPr>
          <w:lang w:val="en-US"/>
        </w:rPr>
        <w:t>henries</w:t>
      </w:r>
      <w:proofErr w:type="spellEnd"/>
      <w:r w:rsidRPr="00945785">
        <w:rPr>
          <w:lang w:val="en-US"/>
        </w:rPr>
        <w:t>”, not “. . . a few H”.</w:t>
      </w:r>
    </w:p>
    <w:p w14:paraId="75056927" w14:textId="77777777" w:rsidR="00935517" w:rsidRPr="00935517" w:rsidRDefault="00945785" w:rsidP="00875EA3">
      <w:pPr>
        <w:pStyle w:val="Listenabsatz"/>
        <w:numPr>
          <w:ilvl w:val="0"/>
          <w:numId w:val="10"/>
        </w:numPr>
        <w:jc w:val="both"/>
        <w:rPr>
          <w:lang w:val="en-US"/>
        </w:rPr>
      </w:pPr>
      <w:r w:rsidRPr="00945785">
        <w:rPr>
          <w:lang w:val="en-US"/>
        </w:rPr>
        <w:t>Use a zero before decimal points: “0.25”, not “.25”.</w:t>
      </w:r>
    </w:p>
    <w:p w14:paraId="6B9FF520" w14:textId="77777777" w:rsidR="00935517" w:rsidRPr="005B520E" w:rsidRDefault="00935517" w:rsidP="0034493A">
      <w:pPr>
        <w:pStyle w:val="berschrift2"/>
        <w:numPr>
          <w:ilvl w:val="0"/>
          <w:numId w:val="9"/>
        </w:numPr>
      </w:pPr>
      <w:bookmarkStart w:id="205" w:name="_Toc152798295"/>
      <w:r w:rsidRPr="005B520E">
        <w:t>Equations</w:t>
      </w:r>
      <w:bookmarkEnd w:id="205"/>
    </w:p>
    <w:p w14:paraId="728BC57B" w14:textId="77777777" w:rsidR="0076019D" w:rsidRDefault="00935517" w:rsidP="0076019D">
      <w:pPr>
        <w:pStyle w:val="Textkrper"/>
        <w:spacing w:after="0"/>
        <w:ind w:firstLine="289"/>
        <w:jc w:val="both"/>
        <w:rPr>
          <w:lang w:val="en-US"/>
        </w:rPr>
      </w:pPr>
      <w:r w:rsidRPr="00935517">
        <w:rPr>
          <w:lang w:val="en-US"/>
        </w:rPr>
        <w:t xml:space="preserve">The equations are an exception to the prescribed specifications of this template. You will need to determine </w:t>
      </w:r>
      <w:proofErr w:type="gramStart"/>
      <w:r w:rsidRPr="00935517">
        <w:rPr>
          <w:lang w:val="en-US"/>
        </w:rPr>
        <w:t>whether or not</w:t>
      </w:r>
      <w:proofErr w:type="gramEnd"/>
      <w:r w:rsidRPr="00935517">
        <w:rPr>
          <w:lang w:val="en-US"/>
        </w:rPr>
        <w:t xml:space="preserve"> your equation should be typed using either the Times New Roman or the Symbol font (please no other font). To create multileveled equations, it may be necessary to treat the equation as a graphic and insert it into the text after your </w:t>
      </w:r>
      <w:r w:rsidR="00323EE2">
        <w:rPr>
          <w:lang w:val="en-US"/>
        </w:rPr>
        <w:t>report</w:t>
      </w:r>
      <w:r w:rsidRPr="00935517">
        <w:rPr>
          <w:lang w:val="en-US"/>
        </w:rPr>
        <w:t xml:space="preserve"> is styled.</w:t>
      </w:r>
      <w:r w:rsidR="0076019D">
        <w:rPr>
          <w:lang w:val="en-US"/>
        </w:rPr>
        <w:t xml:space="preserve"> </w:t>
      </w:r>
    </w:p>
    <w:p w14:paraId="7723FF6F" w14:textId="77777777" w:rsidR="00935517" w:rsidRPr="00935517" w:rsidRDefault="00935517" w:rsidP="0076019D">
      <w:pPr>
        <w:pStyle w:val="Textkrper"/>
        <w:spacing w:after="0"/>
        <w:ind w:firstLine="289"/>
        <w:jc w:val="both"/>
        <w:rPr>
          <w:lang w:val="en-US"/>
        </w:rPr>
      </w:pPr>
      <w:r w:rsidRPr="00935517">
        <w:rPr>
          <w:lang w:val="en-US"/>
        </w:rPr>
        <w:t xml:space="preserve">Number equations consecutively. Equation numbers, within parentheses, are to position flush right, as in (1), using a right tab stop. To make your equations more compact, you may use the solidus </w:t>
      </w:r>
      <w:proofErr w:type="gramStart"/>
      <w:r w:rsidRPr="00935517">
        <w:rPr>
          <w:lang w:val="en-US"/>
        </w:rPr>
        <w:t>( /</w:t>
      </w:r>
      <w:proofErr w:type="gramEnd"/>
      <w:r w:rsidRPr="00935517">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3B0B39FD" w14:textId="77777777" w:rsidR="00935517" w:rsidRPr="005B520E" w:rsidRDefault="00935517" w:rsidP="00935517">
      <w:pPr>
        <w:pStyle w:val="equation"/>
        <w:rPr>
          <w:rFonts w:hint="eastAsia"/>
        </w:rPr>
      </w:pPr>
      <w:r w:rsidRPr="005B520E">
        <w:tab/>
      </w:r>
      <w:r>
        <w:t></w:t>
      </w:r>
      <w:r>
        <w:t></w:t>
      </w:r>
      <w:r>
        <w:t></w:t>
      </w:r>
      <w:r>
        <w:t></w:t>
      </w:r>
      <w:r>
        <w:t></w:t>
      </w:r>
      <w:r>
        <w:t></w:t>
      </w:r>
      <w:r>
        <w:t></w:t>
      </w:r>
      <w:r>
        <w:t></w:t>
      </w:r>
      <w:r>
        <w:t></w:t>
      </w:r>
      <w:r>
        <w:t></w:t>
      </w:r>
      <w:r>
        <w:t></w:t>
      </w:r>
      <w:r>
        <w:t></w:t>
      </w:r>
      <w:r>
        <w:tab/>
      </w:r>
      <w:r>
        <w:t></w:t>
      </w:r>
      <w:r>
        <w:t></w:t>
      </w:r>
      <w:r>
        <w:t></w:t>
      </w:r>
    </w:p>
    <w:p w14:paraId="38BC71B5" w14:textId="77777777" w:rsidR="00935517" w:rsidRDefault="00935517" w:rsidP="00935517">
      <w:pPr>
        <w:pStyle w:val="Textkrper"/>
        <w:ind w:firstLine="289"/>
        <w:jc w:val="both"/>
        <w:rPr>
          <w:lang w:val="en-US"/>
        </w:rPr>
      </w:pPr>
      <w:r w:rsidRPr="00935517">
        <w:rPr>
          <w:lang w:val="en-US"/>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3062FB94" w14:textId="77777777" w:rsidR="00A04FE9" w:rsidRDefault="00A04FE9" w:rsidP="0034493A">
      <w:pPr>
        <w:pStyle w:val="berschrift2"/>
        <w:numPr>
          <w:ilvl w:val="0"/>
          <w:numId w:val="9"/>
        </w:numPr>
      </w:pPr>
      <w:bookmarkStart w:id="206" w:name="_Toc152798296"/>
      <w:r>
        <w:t>Figures and Tables</w:t>
      </w:r>
      <w:bookmarkEnd w:id="206"/>
    </w:p>
    <w:p w14:paraId="605A39E6" w14:textId="5911EF02" w:rsidR="0025075F" w:rsidRDefault="00A04FE9" w:rsidP="0025075F">
      <w:pPr>
        <w:pStyle w:val="Textkrper"/>
        <w:spacing w:after="0"/>
        <w:ind w:firstLine="289"/>
        <w:jc w:val="both"/>
        <w:rPr>
          <w:lang w:val="en-US"/>
        </w:rPr>
      </w:pPr>
      <w:r w:rsidRPr="0076019D">
        <w:rPr>
          <w:lang w:val="en-US"/>
        </w:rPr>
        <w:t xml:space="preserve">Positioning Figures and Tables: Place figures and tables at the top and bottom of </w:t>
      </w:r>
      <w:r w:rsidR="00F52A18">
        <w:rPr>
          <w:lang w:val="en-US"/>
        </w:rPr>
        <w:t>the page</w:t>
      </w:r>
      <w:r w:rsidRPr="0076019D">
        <w:rPr>
          <w:lang w:val="en-US"/>
        </w:rPr>
        <w:t xml:space="preserve">. Avoid placing them in the middle of </w:t>
      </w:r>
      <w:r w:rsidR="00F52A18">
        <w:rPr>
          <w:lang w:val="en-US"/>
        </w:rPr>
        <w:t>the page</w:t>
      </w:r>
      <w:r w:rsidRPr="0076019D">
        <w:rPr>
          <w:lang w:val="en-US"/>
        </w:rPr>
        <w:t>. Figure captions should be below the figures; table heads should appear above the tables. Insert figures and tables after they are cited in the text. Use the abbreviation “Fig. 1”, even at the beginning of a sentence</w:t>
      </w:r>
      <w:r w:rsidR="0076019D">
        <w:rPr>
          <w:lang w:val="en-US"/>
        </w:rPr>
        <w:t>.</w:t>
      </w:r>
      <w:r w:rsidR="0052033D">
        <w:rPr>
          <w:lang w:val="en-US"/>
        </w:rPr>
        <w:t xml:space="preserve"> </w:t>
      </w:r>
    </w:p>
    <w:p w14:paraId="006C244B" w14:textId="43B92768" w:rsidR="0025075F" w:rsidRDefault="0052033D" w:rsidP="0025075F">
      <w:pPr>
        <w:pStyle w:val="Textkrper"/>
        <w:spacing w:after="0"/>
        <w:ind w:firstLine="289"/>
        <w:jc w:val="both"/>
        <w:rPr>
          <w:lang w:val="en-US"/>
        </w:rPr>
      </w:pPr>
      <w:r w:rsidRPr="0052033D">
        <w:rPr>
          <w:lang w:val="en-US"/>
        </w:rPr>
        <w:t>Please see</w:t>
      </w:r>
      <w:r w:rsidR="00F52A18">
        <w:rPr>
          <w:lang w:val="en-US"/>
        </w:rPr>
        <w:t xml:space="preserve"> section</w:t>
      </w:r>
      <w:r w:rsidRPr="0052033D">
        <w:rPr>
          <w:lang w:val="en-US"/>
        </w:rPr>
        <w:t xml:space="preserve"> </w:t>
      </w:r>
      <w:r w:rsidR="00F52A18">
        <w:rPr>
          <w:lang w:val="en-US"/>
        </w:rPr>
        <w:fldChar w:fldCharType="begin"/>
      </w:r>
      <w:r w:rsidR="00F52A18">
        <w:rPr>
          <w:lang w:val="en-US"/>
        </w:rPr>
        <w:instrText xml:space="preserve"> REF _Ref106870175 \r \h </w:instrText>
      </w:r>
      <w:r w:rsidR="00F52A18">
        <w:rPr>
          <w:lang w:val="en-US"/>
        </w:rPr>
      </w:r>
      <w:r w:rsidR="00F52A18">
        <w:rPr>
          <w:lang w:val="en-US"/>
        </w:rPr>
        <w:fldChar w:fldCharType="separate"/>
      </w:r>
      <w:r w:rsidR="00F52A18">
        <w:rPr>
          <w:lang w:val="en-US"/>
        </w:rPr>
        <w:t>5</w:t>
      </w:r>
      <w:r w:rsidR="00F52A18">
        <w:rPr>
          <w:lang w:val="en-US"/>
        </w:rPr>
        <w:fldChar w:fldCharType="end"/>
      </w:r>
      <w:r w:rsidR="00F52A18">
        <w:rPr>
          <w:lang w:val="en-US"/>
        </w:rPr>
        <w:t xml:space="preserve"> </w:t>
      </w:r>
      <w:r w:rsidRPr="0052033D">
        <w:rPr>
          <w:lang w:val="en-US"/>
        </w:rPr>
        <w:t xml:space="preserve">for AN EXAMPLE of </w:t>
      </w:r>
      <w:r>
        <w:rPr>
          <w:lang w:val="en-US"/>
        </w:rPr>
        <w:t xml:space="preserve">a </w:t>
      </w:r>
      <w:r w:rsidRPr="0052033D">
        <w:rPr>
          <w:lang w:val="en-US"/>
        </w:rPr>
        <w:t>Figure</w:t>
      </w:r>
      <w:r>
        <w:rPr>
          <w:lang w:val="en-US"/>
        </w:rPr>
        <w:t xml:space="preserve"> and Table.</w:t>
      </w:r>
      <w:r w:rsidR="0025075F">
        <w:rPr>
          <w:lang w:val="en-US"/>
        </w:rPr>
        <w:t xml:space="preserve"> </w:t>
      </w:r>
    </w:p>
    <w:p w14:paraId="4FB90EC3" w14:textId="23432144" w:rsidR="00A04FE9" w:rsidRPr="0052033D" w:rsidRDefault="0025075F" w:rsidP="0025075F">
      <w:pPr>
        <w:pStyle w:val="Textkrper"/>
        <w:spacing w:after="0"/>
        <w:ind w:firstLine="289"/>
        <w:jc w:val="both"/>
        <w:rPr>
          <w:lang w:val="en-US"/>
        </w:rPr>
      </w:pPr>
      <w:r w:rsidRPr="0025075F">
        <w:rPr>
          <w:lang w:val="en-US"/>
        </w:rPr>
        <w:t>Figure Labels</w:t>
      </w:r>
      <w:r w:rsidRPr="00D90807">
        <w:rPr>
          <w:lang w:val="en-US"/>
        </w:rPr>
        <w:t xml:space="preserve">: </w:t>
      </w:r>
      <w:r w:rsidR="00D90807" w:rsidRPr="00D90807">
        <w:rPr>
          <w:lang w:val="en-US"/>
        </w:rPr>
        <w:t xml:space="preserve">Use </w:t>
      </w:r>
      <w:proofErr w:type="gramStart"/>
      <w:r w:rsidR="00D90807" w:rsidRPr="00D90807">
        <w:rPr>
          <w:lang w:val="en-US"/>
        </w:rPr>
        <w:t>10</w:t>
      </w:r>
      <w:r w:rsidRPr="00D90807">
        <w:rPr>
          <w:lang w:val="en-US"/>
        </w:rPr>
        <w:t xml:space="preserve"> point</w:t>
      </w:r>
      <w:proofErr w:type="gramEnd"/>
      <w:r w:rsidRPr="00D90807">
        <w:rPr>
          <w:lang w:val="en-US"/>
        </w:rPr>
        <w:t xml:space="preserve"> Times New Roman for</w:t>
      </w:r>
      <w:r w:rsidRPr="0025075F">
        <w:rPr>
          <w:lang w:val="en-US"/>
        </w:rPr>
        <w:t xml:space="preserve">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w:t>
      </w:r>
      <w:r w:rsidR="00F52A18" w:rsidRPr="0069445E">
        <w:rPr>
          <w:vertAlign w:val="superscript"/>
          <w:lang w:val="en-US"/>
        </w:rPr>
        <w:t>-</w:t>
      </w:r>
      <w:r w:rsidRPr="0069445E">
        <w:rPr>
          <w:vertAlign w:val="superscript"/>
          <w:lang w:val="en-US"/>
        </w:rPr>
        <w:t>1</w:t>
      </w:r>
      <w:r w:rsidRPr="0025075F">
        <w:rPr>
          <w:lang w:val="en-US"/>
        </w:rPr>
        <w:t>]}”, not just “A/m”. Do not label axes with a ratio of quantities and units. For example, write “Temperature (K)”, not “Temperature/K”.</w:t>
      </w:r>
    </w:p>
    <w:p w14:paraId="09782D8E" w14:textId="77777777" w:rsidR="00935517" w:rsidRPr="00945785" w:rsidRDefault="00935517" w:rsidP="00935517">
      <w:pPr>
        <w:pStyle w:val="Listenabsatz"/>
        <w:spacing w:after="0"/>
        <w:ind w:left="649"/>
        <w:jc w:val="both"/>
        <w:rPr>
          <w:lang w:val="en-US"/>
        </w:rPr>
      </w:pPr>
    </w:p>
    <w:p w14:paraId="62784FF0" w14:textId="77777777" w:rsidR="00945785" w:rsidRPr="0025075F" w:rsidRDefault="0025075F" w:rsidP="0025075F">
      <w:pPr>
        <w:pStyle w:val="Listenabsatz"/>
        <w:numPr>
          <w:ilvl w:val="0"/>
          <w:numId w:val="9"/>
        </w:numPr>
        <w:spacing w:after="0"/>
        <w:jc w:val="both"/>
        <w:rPr>
          <w:rFonts w:eastAsiaTheme="majorEastAsia" w:cstheme="majorBidi"/>
          <w:sz w:val="26"/>
          <w:szCs w:val="26"/>
          <w:lang w:val="en-US"/>
        </w:rPr>
      </w:pPr>
      <w:r w:rsidRPr="0025075F">
        <w:rPr>
          <w:rFonts w:eastAsiaTheme="majorEastAsia" w:cstheme="majorBidi"/>
          <w:sz w:val="26"/>
          <w:szCs w:val="26"/>
          <w:lang w:val="en-US"/>
        </w:rPr>
        <w:t>Reference</w:t>
      </w:r>
    </w:p>
    <w:p w14:paraId="3C9FA299" w14:textId="0473CF6A" w:rsidR="0025075F" w:rsidRDefault="0025075F" w:rsidP="0025075F">
      <w:pPr>
        <w:pStyle w:val="Listenabsatz"/>
        <w:spacing w:after="0"/>
        <w:ind w:left="0" w:firstLine="289"/>
        <w:jc w:val="both"/>
        <w:rPr>
          <w:lang w:val="en-US"/>
        </w:rPr>
      </w:pPr>
      <w:r w:rsidRPr="0025075F">
        <w:rPr>
          <w:lang w:val="en-US"/>
        </w:rPr>
        <w:t xml:space="preserve">List and number all bibliographical references at the end of your </w:t>
      </w:r>
      <w:r w:rsidR="00165463">
        <w:rPr>
          <w:lang w:val="en-US"/>
        </w:rPr>
        <w:t>report</w:t>
      </w:r>
      <w:r w:rsidRPr="0025075F">
        <w:rPr>
          <w:lang w:val="en-US"/>
        </w:rPr>
        <w:t>. When referenced in the text, enclose the citation number in square brackets, for example [1]. Where appropriate, include the name(s) of editors of referenced books. The template will number citations consecutively within brackets [1]. The sentence punctuation follows the bracket [2]. Refer simply to the reference number, as in [3]—do not use “Ref. [3]” or “reference [3]” except at the beginning of a sentence: “Reference [3] was the first . . .”</w:t>
      </w:r>
    </w:p>
    <w:p w14:paraId="2C1FB02C" w14:textId="69BC44E1" w:rsidR="0069101B" w:rsidRPr="0025075F" w:rsidRDefault="0069101B" w:rsidP="0069445E">
      <w:pPr>
        <w:pStyle w:val="Listenabsatz"/>
        <w:numPr>
          <w:ilvl w:val="0"/>
          <w:numId w:val="9"/>
        </w:numPr>
        <w:spacing w:after="0"/>
        <w:jc w:val="both"/>
        <w:rPr>
          <w:rFonts w:eastAsiaTheme="majorEastAsia" w:cstheme="majorBidi"/>
          <w:sz w:val="26"/>
          <w:szCs w:val="26"/>
          <w:lang w:val="en-US"/>
        </w:rPr>
      </w:pPr>
      <w:r>
        <w:rPr>
          <w:rFonts w:eastAsiaTheme="majorEastAsia" w:cstheme="majorBidi"/>
          <w:sz w:val="26"/>
          <w:szCs w:val="26"/>
          <w:lang w:val="en-US"/>
        </w:rPr>
        <w:t>Page limit</w:t>
      </w:r>
      <w:r w:rsidR="00BD4B58">
        <w:rPr>
          <w:rFonts w:eastAsiaTheme="majorEastAsia" w:cstheme="majorBidi"/>
          <w:sz w:val="26"/>
          <w:szCs w:val="26"/>
          <w:lang w:val="en-US"/>
        </w:rPr>
        <w:t xml:space="preserve"> and figures</w:t>
      </w:r>
    </w:p>
    <w:p w14:paraId="69E8BA12" w14:textId="550886A1" w:rsidR="0069101B" w:rsidRPr="0025075F" w:rsidRDefault="0069101B" w:rsidP="0025075F">
      <w:pPr>
        <w:pStyle w:val="Listenabsatz"/>
        <w:spacing w:after="0"/>
        <w:ind w:left="0" w:firstLine="289"/>
        <w:jc w:val="both"/>
        <w:rPr>
          <w:lang w:val="en-US"/>
        </w:rPr>
      </w:pPr>
      <w:r>
        <w:rPr>
          <w:lang w:val="en-US"/>
        </w:rPr>
        <w:t xml:space="preserve">The whole document should not be more than 20 pages. As a rule of thumb, it is easier to cut down on pages if the number of figures is limited. Unnecessary figures should be avoided. Multiple figures depicting the same things should be avoided. For </w:t>
      </w:r>
      <w:r w:rsidR="00BD4B58">
        <w:rPr>
          <w:lang w:val="en-US"/>
        </w:rPr>
        <w:t>example,</w:t>
      </w:r>
      <w:r>
        <w:rPr>
          <w:lang w:val="en-US"/>
        </w:rPr>
        <w:t xml:space="preserve"> if you can show the</w:t>
      </w:r>
      <w:r w:rsidR="00BD4B58">
        <w:rPr>
          <w:lang w:val="en-US"/>
        </w:rPr>
        <w:t xml:space="preserve"> temperatures, flow vectors and the mesh refinements in one figure</w:t>
      </w:r>
      <w:r>
        <w:rPr>
          <w:lang w:val="en-US"/>
        </w:rPr>
        <w:t xml:space="preserve"> </w:t>
      </w:r>
      <w:r w:rsidR="00BD4B58">
        <w:rPr>
          <w:lang w:val="en-US"/>
        </w:rPr>
        <w:t>you can reduce the total figures by two. Also, it is to be ensured that the scales (legend in the plots) are clearly visible without zooming in multiple times. Remember, God is in the details. To be precise, finer details.</w:t>
      </w:r>
    </w:p>
    <w:sectPr w:rsidR="0069101B" w:rsidRPr="0025075F" w:rsidSect="000872F6">
      <w:headerReference w:type="default" r:id="rId10"/>
      <w:footerReference w:type="default" r:id="rId11"/>
      <w:headerReference w:type="first" r:id="rId12"/>
      <w:pgSz w:w="11906" w:h="16838"/>
      <w:pgMar w:top="1417" w:right="1417" w:bottom="1134" w:left="1417" w:header="11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CE01C" w14:textId="77777777" w:rsidR="0023771B" w:rsidRDefault="0023771B" w:rsidP="00182CB9">
      <w:pPr>
        <w:spacing w:after="0" w:line="240" w:lineRule="auto"/>
      </w:pPr>
      <w:r>
        <w:separator/>
      </w:r>
    </w:p>
  </w:endnote>
  <w:endnote w:type="continuationSeparator" w:id="0">
    <w:p w14:paraId="151F7562" w14:textId="77777777" w:rsidR="0023771B" w:rsidRDefault="0023771B" w:rsidP="0018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028572"/>
      <w:docPartObj>
        <w:docPartGallery w:val="Page Numbers (Bottom of Page)"/>
        <w:docPartUnique/>
      </w:docPartObj>
    </w:sdtPr>
    <w:sdtContent>
      <w:p w14:paraId="35C7BE9F" w14:textId="77777777" w:rsidR="004F5313" w:rsidRPr="004F5313" w:rsidRDefault="004F5313" w:rsidP="004F5313">
        <w:pPr>
          <w:pStyle w:val="Fuzeile"/>
          <w:rPr>
            <w:color w:val="FF0000"/>
            <w:lang w:val="en-US"/>
          </w:rPr>
        </w:pPr>
        <w:r w:rsidRPr="004F5313">
          <w:rPr>
            <w:color w:val="FF0000"/>
            <w:lang w:val="en-US"/>
          </w:rPr>
          <w:t xml:space="preserve"> </w:t>
        </w:r>
      </w:p>
      <w:p w14:paraId="4AE89B8C" w14:textId="48AA17B4" w:rsidR="00344B04" w:rsidRDefault="00344B04">
        <w:pPr>
          <w:pStyle w:val="Fuzeile"/>
          <w:jc w:val="right"/>
        </w:pPr>
        <w:r>
          <w:fldChar w:fldCharType="begin"/>
        </w:r>
        <w:r>
          <w:instrText>PAGE   \* MERGEFORMAT</w:instrText>
        </w:r>
        <w:r>
          <w:fldChar w:fldCharType="separate"/>
        </w:r>
        <w:r w:rsidR="00384920">
          <w:rPr>
            <w:noProof/>
          </w:rPr>
          <w:t>5</w:t>
        </w:r>
        <w:r>
          <w:fldChar w:fldCharType="end"/>
        </w:r>
      </w:p>
    </w:sdtContent>
  </w:sdt>
  <w:p w14:paraId="58A43621" w14:textId="77777777" w:rsidR="00344B04" w:rsidRDefault="00344B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B52E4" w14:textId="77777777" w:rsidR="0023771B" w:rsidRDefault="0023771B" w:rsidP="00182CB9">
      <w:pPr>
        <w:spacing w:after="0" w:line="240" w:lineRule="auto"/>
      </w:pPr>
      <w:r>
        <w:separator/>
      </w:r>
    </w:p>
  </w:footnote>
  <w:footnote w:type="continuationSeparator" w:id="0">
    <w:p w14:paraId="4E91EE97" w14:textId="77777777" w:rsidR="0023771B" w:rsidRDefault="0023771B" w:rsidP="00182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DC2" w14:textId="77777777" w:rsidR="000872F6" w:rsidRDefault="000872F6" w:rsidP="000872F6">
    <w:pPr>
      <w:pStyle w:val="Kopfzeile"/>
      <w:rPr>
        <w:lang w:val="en-US"/>
      </w:rPr>
    </w:pPr>
    <w:r w:rsidRPr="000872F6">
      <w:rPr>
        <w:noProof/>
        <w:lang w:eastAsia="zh-CN"/>
      </w:rPr>
      <w:drawing>
        <wp:anchor distT="0" distB="0" distL="114300" distR="114300" simplePos="0" relativeHeight="251658240" behindDoc="0" locked="0" layoutInCell="1" allowOverlap="1" wp14:anchorId="587B3FA3" wp14:editId="0B45232A">
          <wp:simplePos x="0" y="0"/>
          <wp:positionH relativeFrom="rightMargin">
            <wp:posOffset>38100</wp:posOffset>
          </wp:positionH>
          <wp:positionV relativeFrom="paragraph">
            <wp:posOffset>70485</wp:posOffset>
          </wp:positionV>
          <wp:extent cx="381000" cy="403225"/>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91561" b="15536"/>
                  <a:stretch/>
                </pic:blipFill>
                <pic:spPr bwMode="auto">
                  <a:xfrm>
                    <a:off x="0" y="0"/>
                    <a:ext cx="381000" cy="40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2D8038" w14:textId="77777777" w:rsidR="000872F6" w:rsidRPr="000872F6" w:rsidRDefault="000872F6" w:rsidP="000872F6">
    <w:pPr>
      <w:pStyle w:val="Kopfzeile"/>
    </w:pPr>
    <w:proofErr w:type="spellStart"/>
    <w:r w:rsidRPr="000872F6">
      <w:rPr>
        <w:lang w:val="en-US"/>
      </w:rPr>
      <w:t>CAx</w:t>
    </w:r>
    <w:proofErr w:type="spellEnd"/>
    <w:r w:rsidRPr="000872F6">
      <w:rPr>
        <w:lang w:val="en-US"/>
      </w:rPr>
      <w:t xml:space="preserve"> Techniques in Automotive Engineering</w:t>
    </w:r>
    <w:r>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7C85" w14:textId="77777777" w:rsidR="00927FE2" w:rsidRPr="00182CB9" w:rsidRDefault="00927FE2" w:rsidP="00927FE2">
    <w:pPr>
      <w:kinsoku w:val="0"/>
      <w:overflowPunct w:val="0"/>
      <w:autoSpaceDE w:val="0"/>
      <w:autoSpaceDN w:val="0"/>
      <w:adjustRightInd w:val="0"/>
      <w:spacing w:after="0" w:line="240" w:lineRule="auto"/>
      <w:ind w:left="1300"/>
      <w:jc w:val="right"/>
      <w:rPr>
        <w:sz w:val="16"/>
        <w:szCs w:val="20"/>
      </w:rPr>
    </w:pPr>
    <w:r w:rsidRPr="00182CB9">
      <w:rPr>
        <w:noProof/>
        <w:sz w:val="16"/>
        <w:szCs w:val="20"/>
        <w:lang w:eastAsia="zh-CN"/>
      </w:rPr>
      <mc:AlternateContent>
        <mc:Choice Requires="wpg">
          <w:drawing>
            <wp:inline distT="0" distB="0" distL="0" distR="0" wp14:anchorId="7662B8A7" wp14:editId="4452D9ED">
              <wp:extent cx="480695" cy="490855"/>
              <wp:effectExtent l="0" t="0" r="0" b="4445"/>
              <wp:docPr id="7" name="Gruppieren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695" cy="490855"/>
                        <a:chOff x="0" y="0"/>
                        <a:chExt cx="757" cy="773"/>
                      </a:xfrm>
                    </wpg:grpSpPr>
                    <wpg:grpSp>
                      <wpg:cNvPr id="8" name="Group 2"/>
                      <wpg:cNvGrpSpPr>
                        <a:grpSpLocks/>
                      </wpg:cNvGrpSpPr>
                      <wpg:grpSpPr bwMode="auto">
                        <a:xfrm>
                          <a:off x="0" y="82"/>
                          <a:ext cx="663" cy="690"/>
                          <a:chOff x="0" y="82"/>
                          <a:chExt cx="663" cy="690"/>
                        </a:xfrm>
                      </wpg:grpSpPr>
                      <wps:wsp>
                        <wps:cNvPr id="9" name="Freeform 3"/>
                        <wps:cNvSpPr>
                          <a:spLocks/>
                        </wps:cNvSpPr>
                        <wps:spPr bwMode="auto">
                          <a:xfrm>
                            <a:off x="0" y="82"/>
                            <a:ext cx="663" cy="690"/>
                          </a:xfrm>
                          <a:custGeom>
                            <a:avLst/>
                            <a:gdLst>
                              <a:gd name="T0" fmla="*/ 509 w 663"/>
                              <a:gd name="T1" fmla="*/ 200 h 690"/>
                              <a:gd name="T2" fmla="*/ 50 w 663"/>
                              <a:gd name="T3" fmla="*/ 200 h 690"/>
                              <a:gd name="T4" fmla="*/ 37 w 663"/>
                              <a:gd name="T5" fmla="*/ 203 h 690"/>
                              <a:gd name="T6" fmla="*/ 24 w 663"/>
                              <a:gd name="T7" fmla="*/ 210 h 690"/>
                              <a:gd name="T8" fmla="*/ 15 w 663"/>
                              <a:gd name="T9" fmla="*/ 220 h 690"/>
                              <a:gd name="T10" fmla="*/ 9 w 663"/>
                              <a:gd name="T11" fmla="*/ 232 h 690"/>
                              <a:gd name="T12" fmla="*/ 0 w 663"/>
                              <a:gd name="T13" fmla="*/ 264 h 690"/>
                              <a:gd name="T14" fmla="*/ 0 w 663"/>
                              <a:gd name="T15" fmla="*/ 277 h 690"/>
                              <a:gd name="T16" fmla="*/ 4 w 663"/>
                              <a:gd name="T17" fmla="*/ 287 h 690"/>
                              <a:gd name="T18" fmla="*/ 12 w 663"/>
                              <a:gd name="T19" fmla="*/ 294 h 690"/>
                              <a:gd name="T20" fmla="*/ 23 w 663"/>
                              <a:gd name="T21" fmla="*/ 296 h 690"/>
                              <a:gd name="T22" fmla="*/ 509 w 663"/>
                              <a:gd name="T23" fmla="*/ 296 h 690"/>
                              <a:gd name="T24" fmla="*/ 531 w 663"/>
                              <a:gd name="T25" fmla="*/ 301 h 690"/>
                              <a:gd name="T26" fmla="*/ 549 w 663"/>
                              <a:gd name="T27" fmla="*/ 313 h 690"/>
                              <a:gd name="T28" fmla="*/ 561 w 663"/>
                              <a:gd name="T29" fmla="*/ 331 h 690"/>
                              <a:gd name="T30" fmla="*/ 566 w 663"/>
                              <a:gd name="T31" fmla="*/ 352 h 690"/>
                              <a:gd name="T32" fmla="*/ 566 w 663"/>
                              <a:gd name="T33" fmla="*/ 356 h 690"/>
                              <a:gd name="T34" fmla="*/ 564 w 663"/>
                              <a:gd name="T35" fmla="*/ 365 h 690"/>
                              <a:gd name="T36" fmla="*/ 490 w 663"/>
                              <a:gd name="T37" fmla="*/ 641 h 690"/>
                              <a:gd name="T38" fmla="*/ 489 w 663"/>
                              <a:gd name="T39" fmla="*/ 654 h 690"/>
                              <a:gd name="T40" fmla="*/ 493 w 663"/>
                              <a:gd name="T41" fmla="*/ 665 h 690"/>
                              <a:gd name="T42" fmla="*/ 501 w 663"/>
                              <a:gd name="T43" fmla="*/ 675 h 690"/>
                              <a:gd name="T44" fmla="*/ 513 w 663"/>
                              <a:gd name="T45" fmla="*/ 680 h 690"/>
                              <a:gd name="T46" fmla="*/ 544 w 663"/>
                              <a:gd name="T47" fmla="*/ 689 h 690"/>
                              <a:gd name="T48" fmla="*/ 556 w 663"/>
                              <a:gd name="T49" fmla="*/ 689 h 690"/>
                              <a:gd name="T50" fmla="*/ 568 w 663"/>
                              <a:gd name="T51" fmla="*/ 685 h 690"/>
                              <a:gd name="T52" fmla="*/ 577 w 663"/>
                              <a:gd name="T53" fmla="*/ 677 h 690"/>
                              <a:gd name="T54" fmla="*/ 582 w 663"/>
                              <a:gd name="T55" fmla="*/ 666 h 690"/>
                              <a:gd name="T56" fmla="*/ 657 w 663"/>
                              <a:gd name="T57" fmla="*/ 392 h 690"/>
                              <a:gd name="T58" fmla="*/ 657 w 663"/>
                              <a:gd name="T59" fmla="*/ 392 h 690"/>
                              <a:gd name="T60" fmla="*/ 659 w 663"/>
                              <a:gd name="T61" fmla="*/ 383 h 690"/>
                              <a:gd name="T62" fmla="*/ 661 w 663"/>
                              <a:gd name="T63" fmla="*/ 373 h 690"/>
                              <a:gd name="T64" fmla="*/ 662 w 663"/>
                              <a:gd name="T65" fmla="*/ 363 h 690"/>
                              <a:gd name="T66" fmla="*/ 662 w 663"/>
                              <a:gd name="T67" fmla="*/ 352 h 690"/>
                              <a:gd name="T68" fmla="*/ 650 w 663"/>
                              <a:gd name="T69" fmla="*/ 293 h 690"/>
                              <a:gd name="T70" fmla="*/ 617 w 663"/>
                              <a:gd name="T71" fmla="*/ 245 h 690"/>
                              <a:gd name="T72" fmla="*/ 569 w 663"/>
                              <a:gd name="T73" fmla="*/ 212 h 690"/>
                              <a:gd name="T74" fmla="*/ 509 w 663"/>
                              <a:gd name="T75" fmla="*/ 20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63" h="690">
                                <a:moveTo>
                                  <a:pt x="509" y="200"/>
                                </a:moveTo>
                                <a:lnTo>
                                  <a:pt x="50" y="200"/>
                                </a:lnTo>
                                <a:lnTo>
                                  <a:pt x="37" y="203"/>
                                </a:lnTo>
                                <a:lnTo>
                                  <a:pt x="24" y="210"/>
                                </a:lnTo>
                                <a:lnTo>
                                  <a:pt x="15" y="220"/>
                                </a:lnTo>
                                <a:lnTo>
                                  <a:pt x="9" y="232"/>
                                </a:lnTo>
                                <a:lnTo>
                                  <a:pt x="0" y="264"/>
                                </a:lnTo>
                                <a:lnTo>
                                  <a:pt x="0" y="277"/>
                                </a:lnTo>
                                <a:lnTo>
                                  <a:pt x="4" y="287"/>
                                </a:lnTo>
                                <a:lnTo>
                                  <a:pt x="12" y="294"/>
                                </a:lnTo>
                                <a:lnTo>
                                  <a:pt x="23" y="296"/>
                                </a:lnTo>
                                <a:lnTo>
                                  <a:pt x="509" y="296"/>
                                </a:lnTo>
                                <a:lnTo>
                                  <a:pt x="531" y="301"/>
                                </a:lnTo>
                                <a:lnTo>
                                  <a:pt x="549" y="313"/>
                                </a:lnTo>
                                <a:lnTo>
                                  <a:pt x="561" y="331"/>
                                </a:lnTo>
                                <a:lnTo>
                                  <a:pt x="566" y="352"/>
                                </a:lnTo>
                                <a:lnTo>
                                  <a:pt x="566" y="356"/>
                                </a:lnTo>
                                <a:lnTo>
                                  <a:pt x="564" y="365"/>
                                </a:lnTo>
                                <a:lnTo>
                                  <a:pt x="490" y="641"/>
                                </a:lnTo>
                                <a:lnTo>
                                  <a:pt x="489" y="654"/>
                                </a:lnTo>
                                <a:lnTo>
                                  <a:pt x="493" y="665"/>
                                </a:lnTo>
                                <a:lnTo>
                                  <a:pt x="501" y="675"/>
                                </a:lnTo>
                                <a:lnTo>
                                  <a:pt x="513" y="680"/>
                                </a:lnTo>
                                <a:lnTo>
                                  <a:pt x="544" y="689"/>
                                </a:lnTo>
                                <a:lnTo>
                                  <a:pt x="556" y="689"/>
                                </a:lnTo>
                                <a:lnTo>
                                  <a:pt x="568" y="685"/>
                                </a:lnTo>
                                <a:lnTo>
                                  <a:pt x="577" y="677"/>
                                </a:lnTo>
                                <a:lnTo>
                                  <a:pt x="582" y="666"/>
                                </a:lnTo>
                                <a:lnTo>
                                  <a:pt x="657" y="392"/>
                                </a:lnTo>
                                <a:lnTo>
                                  <a:pt x="657" y="392"/>
                                </a:lnTo>
                                <a:lnTo>
                                  <a:pt x="659" y="383"/>
                                </a:lnTo>
                                <a:lnTo>
                                  <a:pt x="661" y="373"/>
                                </a:lnTo>
                                <a:lnTo>
                                  <a:pt x="662" y="363"/>
                                </a:lnTo>
                                <a:lnTo>
                                  <a:pt x="662" y="352"/>
                                </a:lnTo>
                                <a:lnTo>
                                  <a:pt x="650" y="293"/>
                                </a:lnTo>
                                <a:lnTo>
                                  <a:pt x="617" y="245"/>
                                </a:lnTo>
                                <a:lnTo>
                                  <a:pt x="569" y="212"/>
                                </a:lnTo>
                                <a:lnTo>
                                  <a:pt x="509" y="200"/>
                                </a:lnTo>
                                <a:close/>
                              </a:path>
                            </a:pathLst>
                          </a:custGeom>
                          <a:solidFill>
                            <a:srgbClr val="0054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
                        <wps:cNvSpPr>
                          <a:spLocks/>
                        </wps:cNvSpPr>
                        <wps:spPr bwMode="auto">
                          <a:xfrm>
                            <a:off x="0" y="82"/>
                            <a:ext cx="663" cy="690"/>
                          </a:xfrm>
                          <a:custGeom>
                            <a:avLst/>
                            <a:gdLst>
                              <a:gd name="T0" fmla="*/ 282 w 663"/>
                              <a:gd name="T1" fmla="*/ 296 h 690"/>
                              <a:gd name="T2" fmla="*/ 182 w 663"/>
                              <a:gd name="T3" fmla="*/ 296 h 690"/>
                              <a:gd name="T4" fmla="*/ 141 w 663"/>
                              <a:gd name="T5" fmla="*/ 448 h 690"/>
                              <a:gd name="T6" fmla="*/ 140 w 663"/>
                              <a:gd name="T7" fmla="*/ 461 h 690"/>
                              <a:gd name="T8" fmla="*/ 144 w 663"/>
                              <a:gd name="T9" fmla="*/ 472 h 690"/>
                              <a:gd name="T10" fmla="*/ 153 w 663"/>
                              <a:gd name="T11" fmla="*/ 482 h 690"/>
                              <a:gd name="T12" fmla="*/ 164 w 663"/>
                              <a:gd name="T13" fmla="*/ 488 h 690"/>
                              <a:gd name="T14" fmla="*/ 195 w 663"/>
                              <a:gd name="T15" fmla="*/ 496 h 690"/>
                              <a:gd name="T16" fmla="*/ 207 w 663"/>
                              <a:gd name="T17" fmla="*/ 497 h 690"/>
                              <a:gd name="T18" fmla="*/ 219 w 663"/>
                              <a:gd name="T19" fmla="*/ 493 h 690"/>
                              <a:gd name="T20" fmla="*/ 228 w 663"/>
                              <a:gd name="T21" fmla="*/ 485 h 690"/>
                              <a:gd name="T22" fmla="*/ 234 w 663"/>
                              <a:gd name="T23" fmla="*/ 473 h 690"/>
                              <a:gd name="T24" fmla="*/ 282 w 663"/>
                              <a:gd name="T25" fmla="*/ 296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63" h="690">
                                <a:moveTo>
                                  <a:pt x="282" y="296"/>
                                </a:moveTo>
                                <a:lnTo>
                                  <a:pt x="182" y="296"/>
                                </a:lnTo>
                                <a:lnTo>
                                  <a:pt x="141" y="448"/>
                                </a:lnTo>
                                <a:lnTo>
                                  <a:pt x="140" y="461"/>
                                </a:lnTo>
                                <a:lnTo>
                                  <a:pt x="144" y="472"/>
                                </a:lnTo>
                                <a:lnTo>
                                  <a:pt x="153" y="482"/>
                                </a:lnTo>
                                <a:lnTo>
                                  <a:pt x="164" y="488"/>
                                </a:lnTo>
                                <a:lnTo>
                                  <a:pt x="195" y="496"/>
                                </a:lnTo>
                                <a:lnTo>
                                  <a:pt x="207" y="497"/>
                                </a:lnTo>
                                <a:lnTo>
                                  <a:pt x="219" y="493"/>
                                </a:lnTo>
                                <a:lnTo>
                                  <a:pt x="228" y="485"/>
                                </a:lnTo>
                                <a:lnTo>
                                  <a:pt x="234" y="473"/>
                                </a:lnTo>
                                <a:lnTo>
                                  <a:pt x="282" y="296"/>
                                </a:lnTo>
                                <a:close/>
                              </a:path>
                            </a:pathLst>
                          </a:custGeom>
                          <a:solidFill>
                            <a:srgbClr val="0054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
                        <wps:cNvSpPr>
                          <a:spLocks/>
                        </wps:cNvSpPr>
                        <wps:spPr bwMode="auto">
                          <a:xfrm>
                            <a:off x="0" y="82"/>
                            <a:ext cx="663" cy="690"/>
                          </a:xfrm>
                          <a:custGeom>
                            <a:avLst/>
                            <a:gdLst>
                              <a:gd name="T0" fmla="*/ 281 w 663"/>
                              <a:gd name="T1" fmla="*/ 0 h 690"/>
                              <a:gd name="T2" fmla="*/ 270 w 663"/>
                              <a:gd name="T3" fmla="*/ 3 h 690"/>
                              <a:gd name="T4" fmla="*/ 261 w 663"/>
                              <a:gd name="T5" fmla="*/ 12 h 690"/>
                              <a:gd name="T6" fmla="*/ 255 w 663"/>
                              <a:gd name="T7" fmla="*/ 23 h 690"/>
                              <a:gd name="T8" fmla="*/ 208 w 663"/>
                              <a:gd name="T9" fmla="*/ 200 h 690"/>
                              <a:gd name="T10" fmla="*/ 307 w 663"/>
                              <a:gd name="T11" fmla="*/ 200 h 690"/>
                              <a:gd name="T12" fmla="*/ 348 w 663"/>
                              <a:gd name="T13" fmla="*/ 48 h 690"/>
                              <a:gd name="T14" fmla="*/ 348 w 663"/>
                              <a:gd name="T15" fmla="*/ 35 h 690"/>
                              <a:gd name="T16" fmla="*/ 345 w 663"/>
                              <a:gd name="T17" fmla="*/ 24 h 690"/>
                              <a:gd name="T18" fmla="*/ 336 w 663"/>
                              <a:gd name="T19" fmla="*/ 14 h 690"/>
                              <a:gd name="T20" fmla="*/ 325 w 663"/>
                              <a:gd name="T21" fmla="*/ 9 h 690"/>
                              <a:gd name="T22" fmla="*/ 294 w 663"/>
                              <a:gd name="T23" fmla="*/ 0 h 690"/>
                              <a:gd name="T24" fmla="*/ 281 w 663"/>
                              <a:gd name="T25" fmla="*/ 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63" h="690">
                                <a:moveTo>
                                  <a:pt x="281" y="0"/>
                                </a:moveTo>
                                <a:lnTo>
                                  <a:pt x="270" y="3"/>
                                </a:lnTo>
                                <a:lnTo>
                                  <a:pt x="261" y="12"/>
                                </a:lnTo>
                                <a:lnTo>
                                  <a:pt x="255" y="23"/>
                                </a:lnTo>
                                <a:lnTo>
                                  <a:pt x="208" y="200"/>
                                </a:lnTo>
                                <a:lnTo>
                                  <a:pt x="307" y="200"/>
                                </a:lnTo>
                                <a:lnTo>
                                  <a:pt x="348" y="48"/>
                                </a:lnTo>
                                <a:lnTo>
                                  <a:pt x="348" y="35"/>
                                </a:lnTo>
                                <a:lnTo>
                                  <a:pt x="345" y="24"/>
                                </a:lnTo>
                                <a:lnTo>
                                  <a:pt x="336" y="14"/>
                                </a:lnTo>
                                <a:lnTo>
                                  <a:pt x="325" y="9"/>
                                </a:lnTo>
                                <a:lnTo>
                                  <a:pt x="294" y="0"/>
                                </a:lnTo>
                                <a:lnTo>
                                  <a:pt x="281" y="0"/>
                                </a:lnTo>
                                <a:close/>
                              </a:path>
                            </a:pathLst>
                          </a:custGeom>
                          <a:solidFill>
                            <a:srgbClr val="0054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 name="Text Box 6"/>
                      <wps:cNvSpPr txBox="1">
                        <a:spLocks noChangeArrowheads="1"/>
                      </wps:cNvSpPr>
                      <wps:spPr bwMode="auto">
                        <a:xfrm>
                          <a:off x="0" y="0"/>
                          <a:ext cx="757"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884F0" w14:textId="77777777" w:rsidR="00927FE2" w:rsidRDefault="00927FE2" w:rsidP="00927FE2">
                            <w:pPr>
                              <w:pStyle w:val="Textkrper"/>
                              <w:kinsoku w:val="0"/>
                              <w:overflowPunct w:val="0"/>
                              <w:spacing w:line="481" w:lineRule="exact"/>
                              <w:jc w:val="right"/>
                              <w:rPr>
                                <w:color w:val="01548E"/>
                                <w:w w:val="106"/>
                                <w:sz w:val="43"/>
                                <w:szCs w:val="43"/>
                              </w:rPr>
                            </w:pPr>
                            <w:r>
                              <w:rPr>
                                <w:color w:val="01548E"/>
                                <w:w w:val="106"/>
                                <w:sz w:val="43"/>
                                <w:szCs w:val="43"/>
                              </w:rPr>
                              <w:t>•</w:t>
                            </w:r>
                          </w:p>
                        </w:txbxContent>
                      </wps:txbx>
                      <wps:bodyPr rot="0" vert="horz" wrap="square" lIns="0" tIns="0" rIns="0" bIns="0" anchor="t" anchorCtr="0" upright="1">
                        <a:noAutofit/>
                      </wps:bodyPr>
                    </wps:wsp>
                  </wpg:wgp>
                </a:graphicData>
              </a:graphic>
            </wp:inline>
          </w:drawing>
        </mc:Choice>
        <mc:Fallback>
          <w:pict>
            <v:group w14:anchorId="7662B8A7" id="Gruppieren 7" o:spid="_x0000_s1027" style="width:37.85pt;height:38.65pt;mso-position-horizontal-relative:char;mso-position-vertical-relative:line" coordsize="757,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">
              <v:group id="Group 2" o:spid="_x0000_s1028" style="position:absolute;top:82;width:663;height:690" coordorigin=",82" coordsize="66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3" o:spid="_x0000_s1029" style="position:absolute;top:82;width:663;height:690;visibility:visible;mso-wrap-style:square;v-text-anchor:top" coordsize="66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" path="m509,200r-459,l37,203r-13,7l15,220,9,232,,264r,13l4,287r8,7l23,296r486,l531,301r18,12l561,331r5,21l566,356r-2,9l490,641r-1,13l493,665r8,10l513,680r31,9l556,689r12,-4l577,677r5,-11l657,392r,l659,383r2,-10l662,363r,-11l650,293,617,245,569,212,509,200xe" fillcolor="#00548f" stroked="f">
                  <v:path arrowok="t" o:connecttype="custom" o:connectlocs="509,200;50,200;37,203;24,210;15,220;9,232;0,264;0,277;4,287;12,294;23,296;509,296;531,301;549,313;561,331;566,352;566,356;564,365;490,641;489,654;493,665;501,675;513,680;544,689;556,689;568,685;577,677;582,666;657,392;657,392;659,383;661,373;662,363;662,352;650,293;617,245;569,212;509,200" o:connectangles="0,0,0,0,0,0,0,0,0,0,0,0,0,0,0,0,0,0,0,0,0,0,0,0,0,0,0,0,0,0,0,0,0,0,0,0,0,0"/>
                </v:shape>
                <v:shape id="Freeform 4" o:spid="_x0000_s1030" style="position:absolute;top:82;width:663;height:690;visibility:visible;mso-wrap-style:square;v-text-anchor:top" coordsize="66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" path="m282,296r-100,l141,448r-1,13l144,472r9,10l164,488r31,8l207,497r12,-4l228,485r6,-12l282,296xe" fillcolor="#00548f" stroked="f">
                  <v:path arrowok="t" o:connecttype="custom" o:connectlocs="282,296;182,296;141,448;140,461;144,472;153,482;164,488;195,496;207,497;219,493;228,485;234,473;282,296" o:connectangles="0,0,0,0,0,0,0,0,0,0,0,0,0"/>
                </v:shape>
                <v:shape id="Freeform 5" o:spid="_x0000_s1031" style="position:absolute;top:82;width:663;height:690;visibility:visible;mso-wrap-style:square;v-text-anchor:top" coordsize="66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" path="m281,l270,3r-9,9l255,23,208,200r99,l348,48r,-13l345,24,336,14,325,9,294,,281,xe" fillcolor="#00548f" stroked="f">
                  <v:path arrowok="t" o:connecttype="custom" o:connectlocs="281,0;270,3;261,12;255,23;208,200;307,200;348,48;348,35;345,24;336,14;325,9;294,0;281,0" o:connectangles="0,0,0,0,0,0,0,0,0,0,0,0,0"/>
                </v:shape>
              </v:group>
              <v:shapetype id="_x0000_t202" coordsize="21600,21600" o:spt="202" path="m,l,21600r21600,l21600,xe">
                <v:stroke joinstyle="miter"/>
                <v:path gradientshapeok="t" o:connecttype="rect"/>
              </v:shapetype>
              <v:shape id="Text Box 6" o:spid="_x0000_s1032" type="#_x0000_t202" style="position:absolute;width:757;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1D884F0" w14:textId="77777777" w:rsidR="00927FE2" w:rsidRDefault="00927FE2" w:rsidP="00927FE2">
                      <w:pPr>
                        <w:pStyle w:val="Textkrper"/>
                        <w:kinsoku w:val="0"/>
                        <w:overflowPunct w:val="0"/>
                        <w:spacing w:line="481" w:lineRule="exact"/>
                        <w:jc w:val="right"/>
                        <w:rPr>
                          <w:color w:val="01548E"/>
                          <w:w w:val="106"/>
                          <w:sz w:val="43"/>
                          <w:szCs w:val="43"/>
                        </w:rPr>
                      </w:pPr>
                      <w:r>
                        <w:rPr>
                          <w:color w:val="01548E"/>
                          <w:w w:val="106"/>
                          <w:sz w:val="43"/>
                          <w:szCs w:val="43"/>
                        </w:rPr>
                        <w:t>•</w:t>
                      </w:r>
                    </w:p>
                  </w:txbxContent>
                </v:textbox>
              </v:shape>
              <w10:anchorlock/>
            </v:group>
          </w:pict>
        </mc:Fallback>
      </mc:AlternateContent>
    </w:r>
  </w:p>
  <w:p w14:paraId="4923D7FA" w14:textId="77777777" w:rsidR="00927FE2" w:rsidRPr="00182CB9" w:rsidRDefault="00927FE2" w:rsidP="00927FE2">
    <w:pPr>
      <w:kinsoku w:val="0"/>
      <w:overflowPunct w:val="0"/>
      <w:autoSpaceDE w:val="0"/>
      <w:autoSpaceDN w:val="0"/>
      <w:adjustRightInd w:val="0"/>
      <w:spacing w:before="119" w:after="0" w:line="356" w:lineRule="exact"/>
      <w:ind w:left="97"/>
      <w:jc w:val="right"/>
      <w:rPr>
        <w:rFonts w:ascii="Arial" w:hAnsi="Arial" w:cs="Arial"/>
        <w:b/>
        <w:bCs/>
        <w:color w:val="01548E"/>
        <w:sz w:val="28"/>
        <w:szCs w:val="35"/>
      </w:rPr>
    </w:pPr>
    <w:r w:rsidRPr="00182CB9">
      <w:rPr>
        <w:rFonts w:ascii="Arial" w:hAnsi="Arial" w:cs="Arial"/>
        <w:color w:val="01548E"/>
        <w:sz w:val="28"/>
        <w:szCs w:val="36"/>
      </w:rPr>
      <w:t xml:space="preserve">Technische </w:t>
    </w:r>
    <w:r w:rsidRPr="00182CB9">
      <w:rPr>
        <w:rFonts w:ascii="Arial" w:hAnsi="Arial" w:cs="Arial"/>
        <w:b/>
        <w:bCs/>
        <w:color w:val="01548E"/>
        <w:sz w:val="28"/>
        <w:szCs w:val="35"/>
      </w:rPr>
      <w:t>Hochschule</w:t>
    </w:r>
    <w:r>
      <w:rPr>
        <w:rFonts w:ascii="Arial" w:hAnsi="Arial" w:cs="Arial"/>
        <w:b/>
        <w:bCs/>
        <w:color w:val="01548E"/>
        <w:sz w:val="28"/>
        <w:szCs w:val="35"/>
      </w:rPr>
      <w:t xml:space="preserve"> </w:t>
    </w:r>
    <w:r w:rsidRPr="00182CB9">
      <w:rPr>
        <w:rFonts w:ascii="Arial" w:hAnsi="Arial" w:cs="Arial"/>
        <w:b/>
        <w:bCs/>
        <w:color w:val="01548E"/>
        <w:sz w:val="28"/>
        <w:szCs w:val="35"/>
      </w:rPr>
      <w:t>Ingolstadt</w:t>
    </w:r>
  </w:p>
  <w:p w14:paraId="7F216D9B" w14:textId="77777777" w:rsidR="00927FE2" w:rsidRDefault="00927FE2" w:rsidP="00927FE2">
    <w:pPr>
      <w:kinsoku w:val="0"/>
      <w:overflowPunct w:val="0"/>
      <w:autoSpaceDE w:val="0"/>
      <w:autoSpaceDN w:val="0"/>
      <w:adjustRightInd w:val="0"/>
      <w:spacing w:before="104" w:after="0" w:line="225" w:lineRule="exact"/>
      <w:ind w:left="1828"/>
      <w:jc w:val="right"/>
      <w:rPr>
        <w:rFonts w:ascii="Arial" w:hAnsi="Arial" w:cs="Arial"/>
        <w:color w:val="01548E"/>
        <w:w w:val="105"/>
        <w:sz w:val="18"/>
      </w:rPr>
    </w:pPr>
    <w:r w:rsidRPr="00182CB9">
      <w:rPr>
        <w:rFonts w:ascii="Arial" w:hAnsi="Arial" w:cs="Arial"/>
        <w:color w:val="01548E"/>
        <w:w w:val="105"/>
        <w:sz w:val="18"/>
      </w:rPr>
      <w:t>Fakultät</w:t>
    </w:r>
    <w:r w:rsidRPr="00182CB9">
      <w:rPr>
        <w:rFonts w:ascii="Arial" w:hAnsi="Arial" w:cs="Arial"/>
        <w:color w:val="01548E"/>
        <w:spacing w:val="4"/>
        <w:w w:val="105"/>
        <w:sz w:val="18"/>
      </w:rPr>
      <w:t xml:space="preserve"> </w:t>
    </w:r>
    <w:r w:rsidRPr="00182CB9">
      <w:rPr>
        <w:rFonts w:ascii="Arial" w:hAnsi="Arial" w:cs="Arial"/>
        <w:color w:val="01548E"/>
        <w:w w:val="105"/>
        <w:sz w:val="18"/>
      </w:rPr>
      <w:t>Elektro-</w:t>
    </w:r>
    <w:r>
      <w:rPr>
        <w:rFonts w:ascii="Arial" w:hAnsi="Arial" w:cs="Arial"/>
        <w:color w:val="01548E"/>
        <w:w w:val="105"/>
        <w:sz w:val="18"/>
      </w:rPr>
      <w:t xml:space="preserve"> </w:t>
    </w:r>
    <w:r w:rsidRPr="00182CB9">
      <w:rPr>
        <w:rFonts w:ascii="Arial" w:hAnsi="Arial" w:cs="Arial"/>
        <w:color w:val="01548E"/>
        <w:w w:val="105"/>
        <w:sz w:val="18"/>
      </w:rPr>
      <w:t>und Informationstechnik</w:t>
    </w:r>
  </w:p>
  <w:p w14:paraId="4076C0B4" w14:textId="77777777" w:rsidR="00927FE2" w:rsidRPr="00927FE2" w:rsidRDefault="00927FE2" w:rsidP="00927FE2">
    <w:pPr>
      <w:kinsoku w:val="0"/>
      <w:overflowPunct w:val="0"/>
      <w:autoSpaceDE w:val="0"/>
      <w:autoSpaceDN w:val="0"/>
      <w:adjustRightInd w:val="0"/>
      <w:spacing w:before="104" w:after="0" w:line="225" w:lineRule="exact"/>
      <w:ind w:left="1828"/>
      <w:jc w:val="right"/>
      <w:rPr>
        <w:rFonts w:ascii="Arial" w:hAnsi="Arial" w:cs="Arial"/>
        <w:color w:val="01548E"/>
        <w:w w:val="105"/>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380B"/>
    <w:multiLevelType w:val="hybridMultilevel"/>
    <w:tmpl w:val="71FE87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3F516E"/>
    <w:multiLevelType w:val="hybridMultilevel"/>
    <w:tmpl w:val="8EC463EE"/>
    <w:lvl w:ilvl="0" w:tplc="999C9F2A">
      <w:start w:val="1"/>
      <w:numFmt w:val="lowerLetter"/>
      <w:lvlText w:val="(%1)"/>
      <w:lvlJc w:val="left"/>
      <w:pPr>
        <w:ind w:left="825" w:hanging="46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47B4711"/>
    <w:multiLevelType w:val="hybridMultilevel"/>
    <w:tmpl w:val="B37071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AD5911"/>
    <w:multiLevelType w:val="hybridMultilevel"/>
    <w:tmpl w:val="8090729E"/>
    <w:lvl w:ilvl="0" w:tplc="04070001">
      <w:start w:val="1"/>
      <w:numFmt w:val="bullet"/>
      <w:lvlText w:val=""/>
      <w:lvlJc w:val="left"/>
      <w:pPr>
        <w:ind w:left="1009" w:hanging="360"/>
      </w:pPr>
      <w:rPr>
        <w:rFonts w:ascii="Symbol" w:hAnsi="Symbol" w:hint="default"/>
      </w:rPr>
    </w:lvl>
    <w:lvl w:ilvl="1" w:tplc="04070003" w:tentative="1">
      <w:start w:val="1"/>
      <w:numFmt w:val="bullet"/>
      <w:lvlText w:val="o"/>
      <w:lvlJc w:val="left"/>
      <w:pPr>
        <w:ind w:left="1729" w:hanging="360"/>
      </w:pPr>
      <w:rPr>
        <w:rFonts w:ascii="Courier New" w:hAnsi="Courier New" w:cs="Courier New" w:hint="default"/>
      </w:rPr>
    </w:lvl>
    <w:lvl w:ilvl="2" w:tplc="04070005" w:tentative="1">
      <w:start w:val="1"/>
      <w:numFmt w:val="bullet"/>
      <w:lvlText w:val=""/>
      <w:lvlJc w:val="left"/>
      <w:pPr>
        <w:ind w:left="2449" w:hanging="360"/>
      </w:pPr>
      <w:rPr>
        <w:rFonts w:ascii="Wingdings" w:hAnsi="Wingdings" w:hint="default"/>
      </w:rPr>
    </w:lvl>
    <w:lvl w:ilvl="3" w:tplc="04070001" w:tentative="1">
      <w:start w:val="1"/>
      <w:numFmt w:val="bullet"/>
      <w:lvlText w:val=""/>
      <w:lvlJc w:val="left"/>
      <w:pPr>
        <w:ind w:left="3169" w:hanging="360"/>
      </w:pPr>
      <w:rPr>
        <w:rFonts w:ascii="Symbol" w:hAnsi="Symbol" w:hint="default"/>
      </w:rPr>
    </w:lvl>
    <w:lvl w:ilvl="4" w:tplc="04070003" w:tentative="1">
      <w:start w:val="1"/>
      <w:numFmt w:val="bullet"/>
      <w:lvlText w:val="o"/>
      <w:lvlJc w:val="left"/>
      <w:pPr>
        <w:ind w:left="3889" w:hanging="360"/>
      </w:pPr>
      <w:rPr>
        <w:rFonts w:ascii="Courier New" w:hAnsi="Courier New" w:cs="Courier New" w:hint="default"/>
      </w:rPr>
    </w:lvl>
    <w:lvl w:ilvl="5" w:tplc="04070005" w:tentative="1">
      <w:start w:val="1"/>
      <w:numFmt w:val="bullet"/>
      <w:lvlText w:val=""/>
      <w:lvlJc w:val="left"/>
      <w:pPr>
        <w:ind w:left="4609" w:hanging="360"/>
      </w:pPr>
      <w:rPr>
        <w:rFonts w:ascii="Wingdings" w:hAnsi="Wingdings" w:hint="default"/>
      </w:rPr>
    </w:lvl>
    <w:lvl w:ilvl="6" w:tplc="04070001" w:tentative="1">
      <w:start w:val="1"/>
      <w:numFmt w:val="bullet"/>
      <w:lvlText w:val=""/>
      <w:lvlJc w:val="left"/>
      <w:pPr>
        <w:ind w:left="5329" w:hanging="360"/>
      </w:pPr>
      <w:rPr>
        <w:rFonts w:ascii="Symbol" w:hAnsi="Symbol" w:hint="default"/>
      </w:rPr>
    </w:lvl>
    <w:lvl w:ilvl="7" w:tplc="04070003" w:tentative="1">
      <w:start w:val="1"/>
      <w:numFmt w:val="bullet"/>
      <w:lvlText w:val="o"/>
      <w:lvlJc w:val="left"/>
      <w:pPr>
        <w:ind w:left="6049" w:hanging="360"/>
      </w:pPr>
      <w:rPr>
        <w:rFonts w:ascii="Courier New" w:hAnsi="Courier New" w:cs="Courier New" w:hint="default"/>
      </w:rPr>
    </w:lvl>
    <w:lvl w:ilvl="8" w:tplc="04070005" w:tentative="1">
      <w:start w:val="1"/>
      <w:numFmt w:val="bullet"/>
      <w:lvlText w:val=""/>
      <w:lvlJc w:val="left"/>
      <w:pPr>
        <w:ind w:left="6769" w:hanging="360"/>
      </w:pPr>
      <w:rPr>
        <w:rFonts w:ascii="Wingdings" w:hAnsi="Wingdings" w:hint="default"/>
      </w:rPr>
    </w:lvl>
  </w:abstractNum>
  <w:abstractNum w:abstractNumId="4" w15:restartNumberingAfterBreak="0">
    <w:nsid w:val="354C5B6D"/>
    <w:multiLevelType w:val="hybridMultilevel"/>
    <w:tmpl w:val="4D9CB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5E0018"/>
    <w:multiLevelType w:val="hybridMultilevel"/>
    <w:tmpl w:val="515C97A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BC62D9"/>
    <w:multiLevelType w:val="hybridMultilevel"/>
    <w:tmpl w:val="3D2EA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06C657D"/>
    <w:multiLevelType w:val="hybridMultilevel"/>
    <w:tmpl w:val="71E03A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09390B"/>
    <w:multiLevelType w:val="hybridMultilevel"/>
    <w:tmpl w:val="AF9EE65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1470100"/>
    <w:multiLevelType w:val="multilevel"/>
    <w:tmpl w:val="8824371E"/>
    <w:lvl w:ilvl="0">
      <w:start w:val="1"/>
      <w:numFmt w:val="decimal"/>
      <w:pStyle w:val="berschrift1"/>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C47062E"/>
    <w:multiLevelType w:val="hybridMultilevel"/>
    <w:tmpl w:val="ED52F266"/>
    <w:lvl w:ilvl="0" w:tplc="390E3BB4">
      <w:numFmt w:val="bullet"/>
      <w:lvlText w:val="-"/>
      <w:lvlJc w:val="left"/>
      <w:pPr>
        <w:ind w:left="649" w:hanging="360"/>
      </w:pPr>
      <w:rPr>
        <w:rFonts w:ascii="Times New Roman" w:eastAsiaTheme="minorEastAsia" w:hAnsi="Times New Roman" w:cs="Times New Roman" w:hint="default"/>
      </w:rPr>
    </w:lvl>
    <w:lvl w:ilvl="1" w:tplc="04070003" w:tentative="1">
      <w:start w:val="1"/>
      <w:numFmt w:val="bullet"/>
      <w:lvlText w:val="o"/>
      <w:lvlJc w:val="left"/>
      <w:pPr>
        <w:ind w:left="1369" w:hanging="360"/>
      </w:pPr>
      <w:rPr>
        <w:rFonts w:ascii="Courier New" w:hAnsi="Courier New" w:cs="Courier New" w:hint="default"/>
      </w:rPr>
    </w:lvl>
    <w:lvl w:ilvl="2" w:tplc="04070005" w:tentative="1">
      <w:start w:val="1"/>
      <w:numFmt w:val="bullet"/>
      <w:lvlText w:val=""/>
      <w:lvlJc w:val="left"/>
      <w:pPr>
        <w:ind w:left="2089" w:hanging="360"/>
      </w:pPr>
      <w:rPr>
        <w:rFonts w:ascii="Wingdings" w:hAnsi="Wingdings" w:hint="default"/>
      </w:rPr>
    </w:lvl>
    <w:lvl w:ilvl="3" w:tplc="04070001" w:tentative="1">
      <w:start w:val="1"/>
      <w:numFmt w:val="bullet"/>
      <w:lvlText w:val=""/>
      <w:lvlJc w:val="left"/>
      <w:pPr>
        <w:ind w:left="2809" w:hanging="360"/>
      </w:pPr>
      <w:rPr>
        <w:rFonts w:ascii="Symbol" w:hAnsi="Symbol" w:hint="default"/>
      </w:rPr>
    </w:lvl>
    <w:lvl w:ilvl="4" w:tplc="04070003" w:tentative="1">
      <w:start w:val="1"/>
      <w:numFmt w:val="bullet"/>
      <w:lvlText w:val="o"/>
      <w:lvlJc w:val="left"/>
      <w:pPr>
        <w:ind w:left="3529" w:hanging="360"/>
      </w:pPr>
      <w:rPr>
        <w:rFonts w:ascii="Courier New" w:hAnsi="Courier New" w:cs="Courier New" w:hint="default"/>
      </w:rPr>
    </w:lvl>
    <w:lvl w:ilvl="5" w:tplc="04070005" w:tentative="1">
      <w:start w:val="1"/>
      <w:numFmt w:val="bullet"/>
      <w:lvlText w:val=""/>
      <w:lvlJc w:val="left"/>
      <w:pPr>
        <w:ind w:left="4249" w:hanging="360"/>
      </w:pPr>
      <w:rPr>
        <w:rFonts w:ascii="Wingdings" w:hAnsi="Wingdings" w:hint="default"/>
      </w:rPr>
    </w:lvl>
    <w:lvl w:ilvl="6" w:tplc="04070001" w:tentative="1">
      <w:start w:val="1"/>
      <w:numFmt w:val="bullet"/>
      <w:lvlText w:val=""/>
      <w:lvlJc w:val="left"/>
      <w:pPr>
        <w:ind w:left="4969" w:hanging="360"/>
      </w:pPr>
      <w:rPr>
        <w:rFonts w:ascii="Symbol" w:hAnsi="Symbol" w:hint="default"/>
      </w:rPr>
    </w:lvl>
    <w:lvl w:ilvl="7" w:tplc="04070003" w:tentative="1">
      <w:start w:val="1"/>
      <w:numFmt w:val="bullet"/>
      <w:lvlText w:val="o"/>
      <w:lvlJc w:val="left"/>
      <w:pPr>
        <w:ind w:left="5689" w:hanging="360"/>
      </w:pPr>
      <w:rPr>
        <w:rFonts w:ascii="Courier New" w:hAnsi="Courier New" w:cs="Courier New" w:hint="default"/>
      </w:rPr>
    </w:lvl>
    <w:lvl w:ilvl="8" w:tplc="04070005" w:tentative="1">
      <w:start w:val="1"/>
      <w:numFmt w:val="bullet"/>
      <w:lvlText w:val=""/>
      <w:lvlJc w:val="left"/>
      <w:pPr>
        <w:ind w:left="6409" w:hanging="360"/>
      </w:pPr>
      <w:rPr>
        <w:rFonts w:ascii="Wingdings" w:hAnsi="Wingdings" w:hint="default"/>
      </w:rPr>
    </w:lvl>
  </w:abstractNum>
  <w:num w:numId="1" w16cid:durableId="344138551">
    <w:abstractNumId w:val="2"/>
  </w:num>
  <w:num w:numId="2" w16cid:durableId="256333827">
    <w:abstractNumId w:val="7"/>
  </w:num>
  <w:num w:numId="3" w16cid:durableId="630670767">
    <w:abstractNumId w:val="0"/>
  </w:num>
  <w:num w:numId="4" w16cid:durableId="279380964">
    <w:abstractNumId w:val="1"/>
  </w:num>
  <w:num w:numId="5" w16cid:durableId="1633053750">
    <w:abstractNumId w:val="4"/>
  </w:num>
  <w:num w:numId="6" w16cid:durableId="391003838">
    <w:abstractNumId w:val="10"/>
  </w:num>
  <w:num w:numId="7" w16cid:durableId="737361139">
    <w:abstractNumId w:val="8"/>
  </w:num>
  <w:num w:numId="8" w16cid:durableId="1160003830">
    <w:abstractNumId w:val="6"/>
  </w:num>
  <w:num w:numId="9" w16cid:durableId="1247156752">
    <w:abstractNumId w:val="9"/>
  </w:num>
  <w:num w:numId="10" w16cid:durableId="1994983684">
    <w:abstractNumId w:val="3"/>
  </w:num>
  <w:num w:numId="11" w16cid:durableId="260182509">
    <w:abstractNumId w:val="5"/>
  </w:num>
  <w:num w:numId="12" w16cid:durableId="74556811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ger, Gordon">
    <w15:presenceInfo w15:providerId="AD" w15:userId="S::Gordon.Elger@thi.de::b2024ecd-0801-43a2-bb4a-fa47ef0525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attachedTemplate r:id="rId1"/>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81"/>
    <w:rsid w:val="0000127B"/>
    <w:rsid w:val="00016341"/>
    <w:rsid w:val="00052D1E"/>
    <w:rsid w:val="00054266"/>
    <w:rsid w:val="00073688"/>
    <w:rsid w:val="000872F6"/>
    <w:rsid w:val="000A25EE"/>
    <w:rsid w:val="000C6A7A"/>
    <w:rsid w:val="00117743"/>
    <w:rsid w:val="00132E39"/>
    <w:rsid w:val="00146531"/>
    <w:rsid w:val="00160C3C"/>
    <w:rsid w:val="00165463"/>
    <w:rsid w:val="0017208C"/>
    <w:rsid w:val="00182CB9"/>
    <w:rsid w:val="001D268E"/>
    <w:rsid w:val="001D4F36"/>
    <w:rsid w:val="00203A5C"/>
    <w:rsid w:val="002203BE"/>
    <w:rsid w:val="00220D9E"/>
    <w:rsid w:val="002215FF"/>
    <w:rsid w:val="0023771B"/>
    <w:rsid w:val="002378CF"/>
    <w:rsid w:val="0024546B"/>
    <w:rsid w:val="00247548"/>
    <w:rsid w:val="0025075F"/>
    <w:rsid w:val="00254110"/>
    <w:rsid w:val="002C566D"/>
    <w:rsid w:val="002E4DA0"/>
    <w:rsid w:val="002F0458"/>
    <w:rsid w:val="0030133C"/>
    <w:rsid w:val="00321148"/>
    <w:rsid w:val="00323EE2"/>
    <w:rsid w:val="00327CC5"/>
    <w:rsid w:val="0034493A"/>
    <w:rsid w:val="00344B04"/>
    <w:rsid w:val="003745B3"/>
    <w:rsid w:val="00381361"/>
    <w:rsid w:val="00384920"/>
    <w:rsid w:val="00395643"/>
    <w:rsid w:val="003E5409"/>
    <w:rsid w:val="003E7F37"/>
    <w:rsid w:val="00404F81"/>
    <w:rsid w:val="00426B23"/>
    <w:rsid w:val="00453D01"/>
    <w:rsid w:val="004553B4"/>
    <w:rsid w:val="00480D46"/>
    <w:rsid w:val="004B1D70"/>
    <w:rsid w:val="004B355A"/>
    <w:rsid w:val="004B5472"/>
    <w:rsid w:val="004C394F"/>
    <w:rsid w:val="004D3990"/>
    <w:rsid w:val="004E0377"/>
    <w:rsid w:val="004E4EFB"/>
    <w:rsid w:val="004F5313"/>
    <w:rsid w:val="0052033D"/>
    <w:rsid w:val="005240C0"/>
    <w:rsid w:val="005415AE"/>
    <w:rsid w:val="00570764"/>
    <w:rsid w:val="00593FCF"/>
    <w:rsid w:val="00604FD2"/>
    <w:rsid w:val="006148F8"/>
    <w:rsid w:val="0061771A"/>
    <w:rsid w:val="0069101B"/>
    <w:rsid w:val="0069445E"/>
    <w:rsid w:val="006B46A4"/>
    <w:rsid w:val="00713A60"/>
    <w:rsid w:val="00735A18"/>
    <w:rsid w:val="00753959"/>
    <w:rsid w:val="0076019D"/>
    <w:rsid w:val="007676D9"/>
    <w:rsid w:val="007730DB"/>
    <w:rsid w:val="00785281"/>
    <w:rsid w:val="00787323"/>
    <w:rsid w:val="007A728A"/>
    <w:rsid w:val="007C0457"/>
    <w:rsid w:val="007E723A"/>
    <w:rsid w:val="007F4877"/>
    <w:rsid w:val="00805961"/>
    <w:rsid w:val="00875EA3"/>
    <w:rsid w:val="0087667A"/>
    <w:rsid w:val="008833F0"/>
    <w:rsid w:val="008938D1"/>
    <w:rsid w:val="008B2F3F"/>
    <w:rsid w:val="0091647C"/>
    <w:rsid w:val="00927FE2"/>
    <w:rsid w:val="00935517"/>
    <w:rsid w:val="00945785"/>
    <w:rsid w:val="00977E2A"/>
    <w:rsid w:val="009B4A6B"/>
    <w:rsid w:val="009C4475"/>
    <w:rsid w:val="00A04FE9"/>
    <w:rsid w:val="00A364F6"/>
    <w:rsid w:val="00A66F20"/>
    <w:rsid w:val="00A963AC"/>
    <w:rsid w:val="00AB15B6"/>
    <w:rsid w:val="00AB36E5"/>
    <w:rsid w:val="00AC1F88"/>
    <w:rsid w:val="00B006B1"/>
    <w:rsid w:val="00B618B6"/>
    <w:rsid w:val="00B77DE1"/>
    <w:rsid w:val="00B83181"/>
    <w:rsid w:val="00B932A0"/>
    <w:rsid w:val="00BD4B58"/>
    <w:rsid w:val="00C11CCB"/>
    <w:rsid w:val="00C11D86"/>
    <w:rsid w:val="00C11F30"/>
    <w:rsid w:val="00C409B5"/>
    <w:rsid w:val="00C508BF"/>
    <w:rsid w:val="00CC6384"/>
    <w:rsid w:val="00D2286C"/>
    <w:rsid w:val="00D31A08"/>
    <w:rsid w:val="00D47789"/>
    <w:rsid w:val="00D6045A"/>
    <w:rsid w:val="00D90807"/>
    <w:rsid w:val="00DA62F7"/>
    <w:rsid w:val="00DB0140"/>
    <w:rsid w:val="00DF194B"/>
    <w:rsid w:val="00E061C1"/>
    <w:rsid w:val="00E45D08"/>
    <w:rsid w:val="00E87C81"/>
    <w:rsid w:val="00EB2304"/>
    <w:rsid w:val="00ED671C"/>
    <w:rsid w:val="00EF7758"/>
    <w:rsid w:val="00F117C8"/>
    <w:rsid w:val="00F47248"/>
    <w:rsid w:val="00F52A18"/>
    <w:rsid w:val="00F91FEE"/>
    <w:rsid w:val="00FC3624"/>
    <w:rsid w:val="00FE28F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E19AD"/>
  <w15:chartTrackingRefBased/>
  <w15:docId w15:val="{13EFA02B-73C7-4D4F-A11F-D3EB97FA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3EE2"/>
  </w:style>
  <w:style w:type="paragraph" w:styleId="berschrift1">
    <w:name w:val="heading 1"/>
    <w:basedOn w:val="Standard"/>
    <w:next w:val="Standard"/>
    <w:link w:val="berschrift1Zchn"/>
    <w:autoRedefine/>
    <w:uiPriority w:val="9"/>
    <w:qFormat/>
    <w:rsid w:val="00A963AC"/>
    <w:pPr>
      <w:keepNext/>
      <w:keepLines/>
      <w:numPr>
        <w:numId w:val="6"/>
      </w:numPr>
      <w:spacing w:before="360" w:after="120"/>
      <w:ind w:left="360" w:firstLine="289"/>
      <w:outlineLvl w:val="0"/>
    </w:pPr>
    <w:rPr>
      <w:rFonts w:eastAsiaTheme="majorEastAsia" w:cstheme="majorBidi"/>
      <w:sz w:val="28"/>
      <w:szCs w:val="32"/>
      <w:lang w:val="en-US"/>
    </w:rPr>
  </w:style>
  <w:style w:type="paragraph" w:styleId="berschrift2">
    <w:name w:val="heading 2"/>
    <w:basedOn w:val="Standard"/>
    <w:next w:val="Standard"/>
    <w:link w:val="berschrift2Zchn"/>
    <w:autoRedefine/>
    <w:uiPriority w:val="9"/>
    <w:unhideWhenUsed/>
    <w:qFormat/>
    <w:rsid w:val="0034493A"/>
    <w:pPr>
      <w:keepNext/>
      <w:keepLines/>
      <w:spacing w:before="40" w:after="0"/>
      <w:ind w:firstLine="289"/>
      <w:jc w:val="both"/>
      <w:outlineLvl w:val="1"/>
      <w:pPrChange w:id="0" w:author="Elger, Gordon" w:date="2023-12-06T23:23:00Z">
        <w:pPr>
          <w:keepNext/>
          <w:keepLines/>
          <w:spacing w:before="40" w:line="259" w:lineRule="auto"/>
          <w:ind w:firstLine="289"/>
          <w:jc w:val="both"/>
          <w:outlineLvl w:val="1"/>
        </w:pPr>
      </w:pPrChange>
    </w:pPr>
    <w:rPr>
      <w:rFonts w:eastAsiaTheme="majorEastAsia" w:cstheme="majorBidi"/>
      <w:sz w:val="26"/>
      <w:szCs w:val="26"/>
      <w:lang w:val="en-US"/>
      <w:rPrChange w:id="0" w:author="Elger, Gordon" w:date="2023-12-06T23:23:00Z">
        <w:rPr>
          <w:rFonts w:eastAsiaTheme="majorEastAsia" w:cstheme="majorBidi"/>
          <w:sz w:val="26"/>
          <w:szCs w:val="26"/>
          <w:lang w:val="en-US" w:eastAsia="de-DE" w:bidi="ar-SA"/>
        </w:rPr>
      </w:rPrChange>
    </w:rPr>
  </w:style>
  <w:style w:type="paragraph" w:styleId="berschrift3">
    <w:name w:val="heading 3"/>
    <w:basedOn w:val="Standard"/>
    <w:next w:val="Standard"/>
    <w:link w:val="berschrift3Zchn"/>
    <w:uiPriority w:val="9"/>
    <w:semiHidden/>
    <w:unhideWhenUsed/>
    <w:qFormat/>
    <w:rsid w:val="00323EE2"/>
    <w:pPr>
      <w:keepNext/>
      <w:keepLines/>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323EE2"/>
    <w:pPr>
      <w:keepNext/>
      <w:keepLines/>
      <w:spacing w:before="40" w:after="0"/>
      <w:outlineLvl w:val="3"/>
    </w:pPr>
    <w:rPr>
      <w:rFonts w:eastAsiaTheme="majorEastAsia"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B54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547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182CB9"/>
    <w:pPr>
      <w:ind w:left="720"/>
      <w:contextualSpacing/>
    </w:pPr>
  </w:style>
  <w:style w:type="character" w:customStyle="1" w:styleId="berschrift1Zchn">
    <w:name w:val="Überschrift 1 Zchn"/>
    <w:basedOn w:val="Absatz-Standardschriftart"/>
    <w:link w:val="berschrift1"/>
    <w:uiPriority w:val="9"/>
    <w:rsid w:val="00A963AC"/>
    <w:rPr>
      <w:rFonts w:eastAsiaTheme="majorEastAsia" w:cstheme="majorBidi"/>
      <w:sz w:val="28"/>
      <w:szCs w:val="32"/>
      <w:lang w:val="en-US"/>
    </w:rPr>
  </w:style>
  <w:style w:type="paragraph" w:styleId="Kopfzeile">
    <w:name w:val="header"/>
    <w:basedOn w:val="Standard"/>
    <w:link w:val="KopfzeileZchn"/>
    <w:uiPriority w:val="99"/>
    <w:unhideWhenUsed/>
    <w:rsid w:val="00182C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2CB9"/>
  </w:style>
  <w:style w:type="paragraph" w:styleId="Fuzeile">
    <w:name w:val="footer"/>
    <w:basedOn w:val="Standard"/>
    <w:link w:val="FuzeileZchn"/>
    <w:uiPriority w:val="99"/>
    <w:unhideWhenUsed/>
    <w:rsid w:val="00182C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2CB9"/>
  </w:style>
  <w:style w:type="paragraph" w:styleId="Textkrper">
    <w:name w:val="Body Text"/>
    <w:basedOn w:val="Standard"/>
    <w:link w:val="TextkrperZchn"/>
    <w:uiPriority w:val="99"/>
    <w:semiHidden/>
    <w:unhideWhenUsed/>
    <w:rsid w:val="00182CB9"/>
    <w:pPr>
      <w:spacing w:after="120"/>
    </w:pPr>
  </w:style>
  <w:style w:type="character" w:customStyle="1" w:styleId="TextkrperZchn">
    <w:name w:val="Textkörper Zchn"/>
    <w:basedOn w:val="Absatz-Standardschriftart"/>
    <w:link w:val="Textkrper"/>
    <w:uiPriority w:val="99"/>
    <w:semiHidden/>
    <w:rsid w:val="00182CB9"/>
  </w:style>
  <w:style w:type="paragraph" w:customStyle="1" w:styleId="Default">
    <w:name w:val="Default"/>
    <w:rsid w:val="00927FE2"/>
    <w:pPr>
      <w:autoSpaceDE w:val="0"/>
      <w:autoSpaceDN w:val="0"/>
      <w:adjustRightInd w:val="0"/>
      <w:spacing w:after="0" w:line="240" w:lineRule="auto"/>
    </w:pPr>
    <w:rPr>
      <w:rFonts w:ascii="Calibri" w:hAnsi="Calibri" w:cs="Calibri"/>
      <w:color w:val="000000"/>
      <w:sz w:val="24"/>
      <w:szCs w:val="24"/>
    </w:rPr>
  </w:style>
  <w:style w:type="character" w:customStyle="1" w:styleId="berschrift2Zchn">
    <w:name w:val="Überschrift 2 Zchn"/>
    <w:basedOn w:val="Absatz-Standardschriftart"/>
    <w:link w:val="berschrift2"/>
    <w:uiPriority w:val="9"/>
    <w:rsid w:val="0034493A"/>
    <w:rPr>
      <w:rFonts w:eastAsiaTheme="majorEastAsia" w:cstheme="majorBidi"/>
      <w:sz w:val="26"/>
      <w:szCs w:val="26"/>
      <w:lang w:val="en-US"/>
    </w:rPr>
  </w:style>
  <w:style w:type="table" w:styleId="Tabellenraster">
    <w:name w:val="Table Grid"/>
    <w:basedOn w:val="NormaleTabelle"/>
    <w:uiPriority w:val="39"/>
    <w:rsid w:val="000C6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Standard"/>
    <w:next w:val="Standard"/>
    <w:link w:val="Style3Zchn"/>
    <w:rsid w:val="007F4877"/>
    <w:pPr>
      <w:keepNext/>
      <w:spacing w:before="200" w:after="60"/>
    </w:pPr>
    <w:rPr>
      <w:b/>
      <w:color w:val="000000"/>
      <w:sz w:val="24"/>
      <w:lang w:val="en-US"/>
    </w:rPr>
  </w:style>
  <w:style w:type="character" w:customStyle="1" w:styleId="Style3Zchn">
    <w:name w:val="Style#3 Zchn"/>
    <w:basedOn w:val="Absatz-Standardschriftart"/>
    <w:link w:val="Style3"/>
    <w:rsid w:val="007F4877"/>
    <w:rPr>
      <w:b/>
      <w:color w:val="000000"/>
      <w:sz w:val="24"/>
      <w:lang w:val="en-US"/>
    </w:rPr>
  </w:style>
  <w:style w:type="paragraph" w:customStyle="1" w:styleId="Style1">
    <w:name w:val="Style#1"/>
    <w:basedOn w:val="Standard"/>
    <w:next w:val="Standard"/>
    <w:link w:val="Style1Zchn"/>
    <w:rsid w:val="004E4EFB"/>
    <w:pPr>
      <w:keepNext/>
      <w:spacing w:before="240" w:after="60"/>
      <w:jc w:val="center"/>
    </w:pPr>
    <w:rPr>
      <w:b/>
      <w:color w:val="000000"/>
      <w:sz w:val="26"/>
      <w:lang w:val="en-US"/>
    </w:rPr>
  </w:style>
  <w:style w:type="character" w:customStyle="1" w:styleId="Style1Zchn">
    <w:name w:val="Style#1 Zchn"/>
    <w:basedOn w:val="Absatz-Standardschriftart"/>
    <w:link w:val="Style1"/>
    <w:rsid w:val="004E4EFB"/>
    <w:rPr>
      <w:b/>
      <w:color w:val="000000"/>
      <w:sz w:val="26"/>
      <w:lang w:val="en-US"/>
    </w:rPr>
  </w:style>
  <w:style w:type="paragraph" w:customStyle="1" w:styleId="Style4">
    <w:name w:val="Style#4"/>
    <w:basedOn w:val="Style1"/>
    <w:next w:val="Standard"/>
    <w:link w:val="Style4Zchn"/>
    <w:rsid w:val="004E4EFB"/>
    <w:pPr>
      <w:spacing w:before="160"/>
      <w:jc w:val="left"/>
    </w:pPr>
    <w:rPr>
      <w:i/>
      <w:sz w:val="22"/>
    </w:rPr>
  </w:style>
  <w:style w:type="character" w:customStyle="1" w:styleId="Style4Zchn">
    <w:name w:val="Style#4 Zchn"/>
    <w:basedOn w:val="Style1Zchn"/>
    <w:link w:val="Style4"/>
    <w:rsid w:val="004E4EFB"/>
    <w:rPr>
      <w:b/>
      <w:i/>
      <w:color w:val="000000"/>
      <w:sz w:val="26"/>
      <w:lang w:val="en-US"/>
    </w:rPr>
  </w:style>
  <w:style w:type="paragraph" w:customStyle="1" w:styleId="Style2">
    <w:name w:val="Style#2"/>
    <w:basedOn w:val="Standard"/>
    <w:next w:val="Standard"/>
    <w:link w:val="Style2Zchn"/>
    <w:rsid w:val="004E4EFB"/>
    <w:pPr>
      <w:keepNext/>
      <w:spacing w:before="240" w:after="60"/>
    </w:pPr>
    <w:rPr>
      <w:b/>
      <w:color w:val="000000"/>
      <w:sz w:val="26"/>
      <w:lang w:val="en-US"/>
    </w:rPr>
  </w:style>
  <w:style w:type="character" w:customStyle="1" w:styleId="Style2Zchn">
    <w:name w:val="Style#2 Zchn"/>
    <w:basedOn w:val="Absatz-Standardschriftart"/>
    <w:link w:val="Style2"/>
    <w:rsid w:val="004E4EFB"/>
    <w:rPr>
      <w:b/>
      <w:color w:val="000000"/>
      <w:sz w:val="26"/>
      <w:lang w:val="en-US"/>
    </w:rPr>
  </w:style>
  <w:style w:type="paragraph" w:styleId="Inhaltsverzeichnisberschrift">
    <w:name w:val="TOC Heading"/>
    <w:basedOn w:val="berschrift1"/>
    <w:next w:val="Standard"/>
    <w:uiPriority w:val="39"/>
    <w:unhideWhenUsed/>
    <w:qFormat/>
    <w:rsid w:val="00404F81"/>
    <w:pPr>
      <w:numPr>
        <w:numId w:val="0"/>
      </w:numPr>
      <w:spacing w:before="240" w:after="0"/>
      <w:outlineLvl w:val="9"/>
    </w:pPr>
    <w:rPr>
      <w:color w:val="2E74B5" w:themeColor="accent1" w:themeShade="BF"/>
      <w:lang w:eastAsia="zh-CN"/>
    </w:rPr>
  </w:style>
  <w:style w:type="paragraph" w:styleId="Verzeichnis1">
    <w:name w:val="toc 1"/>
    <w:basedOn w:val="Standard"/>
    <w:next w:val="Standard"/>
    <w:autoRedefine/>
    <w:uiPriority w:val="39"/>
    <w:unhideWhenUsed/>
    <w:rsid w:val="00381361"/>
    <w:pPr>
      <w:tabs>
        <w:tab w:val="left" w:pos="440"/>
        <w:tab w:val="right" w:leader="dot" w:pos="9062"/>
      </w:tabs>
      <w:spacing w:after="100"/>
      <w:pPrChange w:id="1" w:author="Elger, Gordon" w:date="2023-12-06T23:37:00Z">
        <w:pPr>
          <w:spacing w:after="100" w:line="259" w:lineRule="auto"/>
        </w:pPr>
      </w:pPrChange>
    </w:pPr>
    <w:rPr>
      <w:rPrChange w:id="1" w:author="Elger, Gordon" w:date="2023-12-06T23:37:00Z">
        <w:rPr>
          <w:rFonts w:eastAsiaTheme="minorEastAsia"/>
          <w:sz w:val="22"/>
          <w:szCs w:val="22"/>
          <w:lang w:val="de-DE" w:eastAsia="de-DE" w:bidi="ar-SA"/>
        </w:rPr>
      </w:rPrChange>
    </w:rPr>
  </w:style>
  <w:style w:type="paragraph" w:styleId="Verzeichnis2">
    <w:name w:val="toc 2"/>
    <w:basedOn w:val="Standard"/>
    <w:next w:val="Standard"/>
    <w:autoRedefine/>
    <w:uiPriority w:val="39"/>
    <w:unhideWhenUsed/>
    <w:rsid w:val="00404F81"/>
    <w:pPr>
      <w:spacing w:after="100"/>
      <w:ind w:left="220"/>
    </w:pPr>
  </w:style>
  <w:style w:type="character" w:styleId="Hyperlink">
    <w:name w:val="Hyperlink"/>
    <w:basedOn w:val="Absatz-Standardschriftart"/>
    <w:uiPriority w:val="99"/>
    <w:unhideWhenUsed/>
    <w:rsid w:val="00404F81"/>
    <w:rPr>
      <w:color w:val="0563C1" w:themeColor="hyperlink"/>
      <w:u w:val="single"/>
    </w:rPr>
  </w:style>
  <w:style w:type="paragraph" w:customStyle="1" w:styleId="bulletlist">
    <w:name w:val="bullet list"/>
    <w:basedOn w:val="Textkrper"/>
    <w:rsid w:val="00945785"/>
    <w:pPr>
      <w:numPr>
        <w:numId w:val="8"/>
      </w:numPr>
      <w:spacing w:after="0" w:line="228" w:lineRule="auto"/>
      <w:jc w:val="both"/>
    </w:pPr>
    <w:rPr>
      <w:rFonts w:eastAsia="SimSun"/>
      <w:spacing w:val="-1"/>
      <w:sz w:val="20"/>
      <w:szCs w:val="20"/>
      <w:lang w:val="en-US" w:eastAsia="en-US"/>
    </w:rPr>
  </w:style>
  <w:style w:type="paragraph" w:customStyle="1" w:styleId="equation">
    <w:name w:val="equation"/>
    <w:basedOn w:val="Standard"/>
    <w:rsid w:val="00935517"/>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keywords">
    <w:name w:val="key words"/>
    <w:rsid w:val="00A04FE9"/>
    <w:pPr>
      <w:spacing w:after="120" w:line="240" w:lineRule="auto"/>
      <w:ind w:firstLine="288"/>
      <w:jc w:val="both"/>
    </w:pPr>
    <w:rPr>
      <w:rFonts w:eastAsia="SimSun"/>
      <w:b/>
      <w:bCs/>
      <w:i/>
      <w:iCs/>
      <w:noProof/>
      <w:sz w:val="18"/>
      <w:szCs w:val="18"/>
      <w:lang w:val="en-US" w:eastAsia="en-US"/>
    </w:rPr>
  </w:style>
  <w:style w:type="character" w:customStyle="1" w:styleId="berschrift3Zchn">
    <w:name w:val="Überschrift 3 Zchn"/>
    <w:basedOn w:val="Absatz-Standardschriftart"/>
    <w:link w:val="berschrift3"/>
    <w:uiPriority w:val="9"/>
    <w:semiHidden/>
    <w:rsid w:val="00323EE2"/>
    <w:rPr>
      <w:rFonts w:ascii="Times New Roman" w:eastAsiaTheme="majorEastAsia" w:hAnsi="Times New Roman"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323EE2"/>
    <w:rPr>
      <w:rFonts w:ascii="Times New Roman" w:eastAsiaTheme="majorEastAsia" w:hAnsi="Times New Roman" w:cstheme="majorBidi"/>
      <w:i/>
      <w:iCs/>
      <w:color w:val="2E74B5" w:themeColor="accent1" w:themeShade="BF"/>
    </w:rPr>
  </w:style>
  <w:style w:type="paragraph" w:styleId="Beschriftung">
    <w:name w:val="caption"/>
    <w:basedOn w:val="Standard"/>
    <w:next w:val="Standard"/>
    <w:link w:val="BeschriftungZchn"/>
    <w:uiPriority w:val="35"/>
    <w:unhideWhenUsed/>
    <w:qFormat/>
    <w:rsid w:val="00805961"/>
    <w:pPr>
      <w:spacing w:after="200" w:line="240" w:lineRule="auto"/>
    </w:pPr>
    <w:rPr>
      <w:i/>
      <w:iCs/>
      <w:color w:val="44546A" w:themeColor="text2"/>
      <w:sz w:val="18"/>
      <w:szCs w:val="18"/>
    </w:rPr>
  </w:style>
  <w:style w:type="paragraph" w:customStyle="1" w:styleId="Beschriftung1">
    <w:name w:val="Beschriftung1"/>
    <w:basedOn w:val="Beschriftung"/>
    <w:link w:val="captionZchn"/>
    <w:qFormat/>
    <w:rsid w:val="00593FCF"/>
    <w:pPr>
      <w:jc w:val="both"/>
    </w:pPr>
    <w:rPr>
      <w:i w:val="0"/>
      <w:color w:val="auto"/>
      <w:sz w:val="20"/>
      <w:szCs w:val="20"/>
      <w:lang w:val="en-US"/>
    </w:rPr>
  </w:style>
  <w:style w:type="table" w:customStyle="1" w:styleId="Tabellenraster1">
    <w:name w:val="Tabellenraster1"/>
    <w:basedOn w:val="NormaleTabelle"/>
    <w:next w:val="Tabellenraster"/>
    <w:uiPriority w:val="39"/>
    <w:rsid w:val="0024754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593FCF"/>
    <w:rPr>
      <w:i/>
      <w:iCs/>
      <w:color w:val="44546A" w:themeColor="text2"/>
      <w:sz w:val="18"/>
      <w:szCs w:val="18"/>
    </w:rPr>
  </w:style>
  <w:style w:type="character" w:customStyle="1" w:styleId="captionZchn">
    <w:name w:val="caption Zchn"/>
    <w:basedOn w:val="BeschriftungZchn"/>
    <w:link w:val="Beschriftung1"/>
    <w:rsid w:val="00593FCF"/>
    <w:rPr>
      <w:i w:val="0"/>
      <w:iCs/>
      <w:color w:val="44546A" w:themeColor="text2"/>
      <w:sz w:val="20"/>
      <w:szCs w:val="20"/>
      <w:lang w:val="en-US"/>
    </w:rPr>
  </w:style>
  <w:style w:type="table" w:customStyle="1" w:styleId="Tabellenraster2">
    <w:name w:val="Tabellenraster2"/>
    <w:basedOn w:val="NormaleTabelle"/>
    <w:next w:val="Tabellenraster"/>
    <w:uiPriority w:val="39"/>
    <w:rsid w:val="0007368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3E5409"/>
  </w:style>
  <w:style w:type="paragraph" w:styleId="Sprechblasentext">
    <w:name w:val="Balloon Text"/>
    <w:basedOn w:val="Standard"/>
    <w:link w:val="SprechblasentextZchn"/>
    <w:uiPriority w:val="99"/>
    <w:semiHidden/>
    <w:unhideWhenUsed/>
    <w:rsid w:val="006944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445E"/>
    <w:rPr>
      <w:rFonts w:ascii="Segoe UI" w:hAnsi="Segoe UI" w:cs="Segoe UI"/>
      <w:sz w:val="18"/>
      <w:szCs w:val="18"/>
    </w:rPr>
  </w:style>
  <w:style w:type="paragraph" w:styleId="berarbeitung">
    <w:name w:val="Revision"/>
    <w:hidden/>
    <w:uiPriority w:val="99"/>
    <w:semiHidden/>
    <w:rsid w:val="00A96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6640">
      <w:bodyDiv w:val="1"/>
      <w:marLeft w:val="0"/>
      <w:marRight w:val="0"/>
      <w:marTop w:val="0"/>
      <w:marBottom w:val="0"/>
      <w:divBdr>
        <w:top w:val="none" w:sz="0" w:space="0" w:color="auto"/>
        <w:left w:val="none" w:sz="0" w:space="0" w:color="auto"/>
        <w:bottom w:val="none" w:sz="0" w:space="0" w:color="auto"/>
        <w:right w:val="none" w:sz="0" w:space="0" w:color="auto"/>
      </w:divBdr>
    </w:div>
    <w:div w:id="477919678">
      <w:bodyDiv w:val="1"/>
      <w:marLeft w:val="0"/>
      <w:marRight w:val="0"/>
      <w:marTop w:val="0"/>
      <w:marBottom w:val="0"/>
      <w:divBdr>
        <w:top w:val="none" w:sz="0" w:space="0" w:color="auto"/>
        <w:left w:val="none" w:sz="0" w:space="0" w:color="auto"/>
        <w:bottom w:val="none" w:sz="0" w:space="0" w:color="auto"/>
        <w:right w:val="none" w:sz="0" w:space="0" w:color="auto"/>
      </w:divBdr>
    </w:div>
    <w:div w:id="765536912">
      <w:bodyDiv w:val="1"/>
      <w:marLeft w:val="0"/>
      <w:marRight w:val="0"/>
      <w:marTop w:val="0"/>
      <w:marBottom w:val="0"/>
      <w:divBdr>
        <w:top w:val="none" w:sz="0" w:space="0" w:color="auto"/>
        <w:left w:val="none" w:sz="0" w:space="0" w:color="auto"/>
        <w:bottom w:val="none" w:sz="0" w:space="0" w:color="auto"/>
        <w:right w:val="none" w:sz="0" w:space="0" w:color="auto"/>
      </w:divBdr>
    </w:div>
    <w:div w:id="1095709800">
      <w:bodyDiv w:val="1"/>
      <w:marLeft w:val="0"/>
      <w:marRight w:val="0"/>
      <w:marTop w:val="0"/>
      <w:marBottom w:val="0"/>
      <w:divBdr>
        <w:top w:val="none" w:sz="0" w:space="0" w:color="auto"/>
        <w:left w:val="none" w:sz="0" w:space="0" w:color="auto"/>
        <w:bottom w:val="none" w:sz="0" w:space="0" w:color="auto"/>
        <w:right w:val="none" w:sz="0" w:space="0" w:color="auto"/>
      </w:divBdr>
    </w:div>
    <w:div w:id="1197964067">
      <w:bodyDiv w:val="1"/>
      <w:marLeft w:val="0"/>
      <w:marRight w:val="0"/>
      <w:marTop w:val="0"/>
      <w:marBottom w:val="0"/>
      <w:divBdr>
        <w:top w:val="none" w:sz="0" w:space="0" w:color="auto"/>
        <w:left w:val="none" w:sz="0" w:space="0" w:color="auto"/>
        <w:bottom w:val="none" w:sz="0" w:space="0" w:color="auto"/>
        <w:right w:val="none" w:sz="0" w:space="0" w:color="auto"/>
      </w:divBdr>
    </w:div>
    <w:div w:id="1305046371">
      <w:bodyDiv w:val="1"/>
      <w:marLeft w:val="0"/>
      <w:marRight w:val="0"/>
      <w:marTop w:val="0"/>
      <w:marBottom w:val="0"/>
      <w:divBdr>
        <w:top w:val="none" w:sz="0" w:space="0" w:color="auto"/>
        <w:left w:val="none" w:sz="0" w:space="0" w:color="auto"/>
        <w:bottom w:val="none" w:sz="0" w:space="0" w:color="auto"/>
        <w:right w:val="none" w:sz="0" w:space="0" w:color="auto"/>
      </w:divBdr>
    </w:div>
    <w:div w:id="1540817330">
      <w:bodyDiv w:val="1"/>
      <w:marLeft w:val="0"/>
      <w:marRight w:val="0"/>
      <w:marTop w:val="0"/>
      <w:marBottom w:val="0"/>
      <w:divBdr>
        <w:top w:val="none" w:sz="0" w:space="0" w:color="auto"/>
        <w:left w:val="none" w:sz="0" w:space="0" w:color="auto"/>
        <w:bottom w:val="none" w:sz="0" w:space="0" w:color="auto"/>
        <w:right w:val="none" w:sz="0" w:space="0" w:color="auto"/>
      </w:divBdr>
    </w:div>
    <w:div w:id="154213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2_lehre\CAx%20Templet%20REPOR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Elg22</b:Tag>
    <b:SourceType>DocumentFromInternetSite</b:SourceType>
    <b:Guid>{58C01782-6F0B-43C7-8518-6EC7F537D4AB}</b:Guid>
    <b:Title>moodle of THI </b:Title>
    <b:Year>2022</b:Year>
    <b:Author>
      <b:Author>
        <b:NameList>
          <b:Person>
            <b:Last>Gordon</b:Last>
            <b:First>Elger</b:First>
          </b:Person>
        </b:NameList>
      </b:Author>
    </b:Author>
    <b:Month>June</b:Month>
    <b:URL>https://moodle.thi.de/pluginfile.php/645309/mod_resource/content/5/CAE%20SS2022%20chapter%203.pdf</b:URL>
    <b:RefOrder>1</b:RefOrder>
  </b:Source>
  <b:Source>
    <b:Tag>ECT</b:Tag>
    <b:SourceType>DocumentFromInternetSite</b:SourceType>
    <b:Guid>{3368BEDE-582E-488A-8147-6D8FE63D87B8}</b:Guid>
    <b:Author>
      <b:Author>
        <b:NameList>
          <b:Person>
            <b:Last>paper</b:Last>
            <b:First>ECTC</b:First>
            <b:Middle>conference</b:Middle>
          </b:Person>
        </b:NameList>
      </b:Author>
    </b:Author>
    <b:Title>ECTC 2022 Author Information</b:Title>
    <b:URL>https://www.computer.org/cms/CPS/app/8x11-2/instruct8.5x11x2.doc</b:URL>
    <b:RefOrder>2</b:RefOrder>
  </b:Source>
</b:Sources>
</file>

<file path=customXml/itemProps1.xml><?xml version="1.0" encoding="utf-8"?>
<ds:datastoreItem xmlns:ds="http://schemas.openxmlformats.org/officeDocument/2006/customXml" ds:itemID="{E44762DD-52D9-43DA-95E5-24F02BC36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CAx Templet REPORT.dotx</Template>
  <TotalTime>0</TotalTime>
  <Pages>7</Pages>
  <Words>1923</Words>
  <Characters>12118</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Technische Hochschule Ingolstadt</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Elger, Gordon</cp:lastModifiedBy>
  <cp:revision>2</cp:revision>
  <cp:lastPrinted>2022-06-22T21:50:00Z</cp:lastPrinted>
  <dcterms:created xsi:type="dcterms:W3CDTF">2023-12-06T22:42:00Z</dcterms:created>
  <dcterms:modified xsi:type="dcterms:W3CDTF">2023-12-06T22:42:00Z</dcterms:modified>
</cp:coreProperties>
</file>